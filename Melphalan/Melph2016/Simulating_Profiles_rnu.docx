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A50045" w14:textId="4BB2DF3D" w:rsidR="00345DDE" w:rsidRPr="00802A4E" w:rsidRDefault="00802A4E" w:rsidP="00802A4E">
      <w:pPr>
        <w:pStyle w:val="ListParagraph"/>
        <w:numPr>
          <w:ilvl w:val="0"/>
          <w:numId w:val="1"/>
        </w:numPr>
        <w:rPr>
          <w:b/>
          <w:lang w:val="en-AU"/>
          <w:rPrChange w:id="0" w:author="Richard Upton" w:date="2016-02-10T13:51:00Z">
            <w:rPr>
              <w:lang w:val="en-AU"/>
            </w:rPr>
          </w:rPrChange>
        </w:rPr>
        <w:pPrChange w:id="1" w:author="Richard Upton" w:date="2016-02-10T13:51:00Z">
          <w:pPr/>
        </w:pPrChange>
      </w:pPr>
      <w:ins w:id="2" w:author="Richard Upton" w:date="2016-02-10T13:51:00Z">
        <w:r>
          <w:rPr>
            <w:b/>
            <w:lang w:val="en-AU"/>
          </w:rPr>
          <w:t xml:space="preserve"> </w:t>
        </w:r>
      </w:ins>
      <w:r w:rsidR="00345DDE" w:rsidRPr="00802A4E">
        <w:rPr>
          <w:b/>
          <w:lang w:val="en-AU"/>
          <w:rPrChange w:id="3" w:author="Richard Upton" w:date="2016-02-10T13:51:00Z">
            <w:rPr>
              <w:lang w:val="en-AU"/>
            </w:rPr>
          </w:rPrChange>
        </w:rPr>
        <w:t>IPRE</w:t>
      </w:r>
      <w:r w:rsidR="00913323" w:rsidRPr="00802A4E">
        <w:rPr>
          <w:b/>
          <w:lang w:val="en-AU"/>
          <w:rPrChange w:id="4" w:author="Richard Upton" w:date="2016-02-10T13:51:00Z">
            <w:rPr>
              <w:lang w:val="en-AU"/>
            </w:rPr>
          </w:rPrChange>
        </w:rPr>
        <w:t>D</w:t>
      </w:r>
      <w:r w:rsidR="00345DDE" w:rsidRPr="00802A4E">
        <w:rPr>
          <w:b/>
          <w:lang w:val="en-AU"/>
          <w:rPrChange w:id="5" w:author="Richard Upton" w:date="2016-02-10T13:51:00Z">
            <w:rPr>
              <w:lang w:val="en-AU"/>
            </w:rPr>
          </w:rPrChange>
        </w:rPr>
        <w:t xml:space="preserve"> </w:t>
      </w:r>
      <w:r w:rsidR="00EE4E53" w:rsidRPr="00802A4E">
        <w:rPr>
          <w:b/>
          <w:lang w:val="en-AU"/>
          <w:rPrChange w:id="6" w:author="Richard Upton" w:date="2016-02-10T13:51:00Z">
            <w:rPr>
              <w:lang w:val="en-AU"/>
            </w:rPr>
          </w:rPrChange>
        </w:rPr>
        <w:t>versus DV</w:t>
      </w:r>
    </w:p>
    <w:p w14:paraId="5180DACD" w14:textId="6024050E" w:rsidR="00FD45DA" w:rsidRDefault="00FD45DA">
      <w:pPr>
        <w:rPr>
          <w:ins w:id="7" w:author="Richard Upton" w:date="2016-02-10T13:14:00Z"/>
          <w:lang w:val="en-AU"/>
        </w:rPr>
      </w:pPr>
      <w:ins w:id="8" w:author="Richard Upton" w:date="2016-02-10T13:14:00Z">
        <w:r>
          <w:rPr>
            <w:lang w:val="en-AU"/>
          </w:rPr>
          <w:t xml:space="preserve">I have identified </w:t>
        </w:r>
      </w:ins>
      <w:moveToRangeStart w:id="9" w:author="Richard Upton" w:date="2016-02-10T13:14:00Z" w:name="move442873373"/>
      <w:moveTo w:id="10" w:author="Richard Upton" w:date="2016-02-10T13:14:00Z">
        <w:del w:id="11" w:author="Richard Upton" w:date="2016-02-10T13:14:00Z">
          <w:r w:rsidDel="00FD45DA">
            <w:rPr>
              <w:lang w:val="en-AU"/>
            </w:rPr>
            <w:delText xml:space="preserve">This is one reason </w:delText>
          </w:r>
        </w:del>
        <w:r>
          <w:rPr>
            <w:lang w:val="en-AU"/>
          </w:rPr>
          <w:t xml:space="preserve">why our durations in severe neutropenia appear to be different.  </w:t>
        </w:r>
      </w:moveTo>
      <w:moveToRangeEnd w:id="9"/>
      <w:ins w:id="12" w:author="Richard Upton" w:date="2016-02-10T13:16:00Z">
        <w:r>
          <w:rPr>
            <w:lang w:val="en-AU"/>
          </w:rPr>
          <w:t>It is because I summarize</w:t>
        </w:r>
      </w:ins>
      <w:ins w:id="13" w:author="Richard Upton" w:date="2016-02-10T13:18:00Z">
        <w:r>
          <w:rPr>
            <w:lang w:val="en-AU"/>
          </w:rPr>
          <w:t xml:space="preserve"> simulations using</w:t>
        </w:r>
      </w:ins>
      <w:ins w:id="14" w:author="Richard Upton" w:date="2016-02-10T13:16:00Z">
        <w:r>
          <w:rPr>
            <w:lang w:val="en-AU"/>
          </w:rPr>
          <w:t xml:space="preserve"> IPRED, while you have been summarizing </w:t>
        </w:r>
      </w:ins>
      <w:ins w:id="15" w:author="Richard Upton" w:date="2016-02-10T13:18:00Z">
        <w:r>
          <w:rPr>
            <w:lang w:val="en-AU"/>
          </w:rPr>
          <w:t xml:space="preserve">using </w:t>
        </w:r>
      </w:ins>
      <w:ins w:id="16" w:author="Richard Upton" w:date="2016-02-10T13:16:00Z">
        <w:r>
          <w:rPr>
            <w:lang w:val="en-AU"/>
          </w:rPr>
          <w:t xml:space="preserve">DV. </w:t>
        </w:r>
      </w:ins>
    </w:p>
    <w:p w14:paraId="625E4421" w14:textId="1D68E2AA" w:rsidR="00B946D7" w:rsidRDefault="00FD45DA" w:rsidP="00CB0509">
      <w:pPr>
        <w:rPr>
          <w:lang w:val="en-AU"/>
        </w:rPr>
      </w:pPr>
      <w:proofErr w:type="gramStart"/>
      <w:ins w:id="17" w:author="Richard Upton" w:date="2016-02-10T13:18:00Z">
        <w:r>
          <w:rPr>
            <w:lang w:val="en-AU"/>
          </w:rPr>
          <w:t>In the Shiny app, I’ve used PRED for the line to represent the “average</w:t>
        </w:r>
      </w:ins>
      <w:ins w:id="18" w:author="Richard Upton" w:date="2016-02-10T13:29:00Z">
        <w:r w:rsidR="00C15CF4">
          <w:rPr>
            <w:lang w:val="en-AU"/>
          </w:rPr>
          <w:t>/typical</w:t>
        </w:r>
      </w:ins>
      <w:ins w:id="19" w:author="Richard Upton" w:date="2016-02-10T13:18:00Z">
        <w:r>
          <w:rPr>
            <w:lang w:val="en-AU"/>
          </w:rPr>
          <w:t xml:space="preserve">” </w:t>
        </w:r>
      </w:ins>
      <w:ins w:id="20" w:author="Richard Upton" w:date="2016-02-10T13:29:00Z">
        <w:r w:rsidR="00C15CF4">
          <w:rPr>
            <w:lang w:val="en-AU"/>
          </w:rPr>
          <w:t xml:space="preserve">value </w:t>
        </w:r>
      </w:ins>
      <w:ins w:id="21" w:author="Richard Upton" w:date="2016-02-10T13:18:00Z">
        <w:r>
          <w:rPr>
            <w:lang w:val="en-AU"/>
          </w:rPr>
          <w:t>and used IPREDs for the 95% prediction intervals.</w:t>
        </w:r>
      </w:ins>
      <w:proofErr w:type="gramEnd"/>
      <w:del w:id="22" w:author="Richard Upton" w:date="2016-02-10T13:15:00Z">
        <w:r w:rsidR="00B946D7" w:rsidDel="00FD45DA">
          <w:rPr>
            <w:lang w:val="en-AU"/>
          </w:rPr>
          <w:delText>Often</w:delText>
        </w:r>
      </w:del>
      <w:del w:id="23" w:author="Richard Upton" w:date="2016-02-10T13:19:00Z">
        <w:r w:rsidR="00B946D7" w:rsidDel="00FD45DA">
          <w:rPr>
            <w:lang w:val="en-AU"/>
          </w:rPr>
          <w:delText xml:space="preserve"> simulated individual predictions (IPRED; i.e., those without RUV) </w:delText>
        </w:r>
      </w:del>
      <w:del w:id="24" w:author="Richard Upton" w:date="2016-02-10T13:15:00Z">
        <w:r w:rsidR="00B946D7" w:rsidDel="00FD45DA">
          <w:rPr>
            <w:lang w:val="en-AU"/>
          </w:rPr>
          <w:delText>are used when</w:delText>
        </w:r>
      </w:del>
      <w:del w:id="25" w:author="Richard Upton" w:date="2016-02-10T13:19:00Z">
        <w:r w:rsidR="00B946D7" w:rsidDel="00FD45DA">
          <w:rPr>
            <w:lang w:val="en-AU"/>
          </w:rPr>
          <w:delText xml:space="preserve"> establish</w:delText>
        </w:r>
      </w:del>
      <w:del w:id="26" w:author="Richard Upton" w:date="2016-02-10T13:15:00Z">
        <w:r w:rsidR="00B946D7" w:rsidDel="00FD45DA">
          <w:rPr>
            <w:lang w:val="en-AU"/>
          </w:rPr>
          <w:delText>ing</w:delText>
        </w:r>
      </w:del>
      <w:del w:id="27" w:author="Richard Upton" w:date="2016-02-10T13:19:00Z">
        <w:r w:rsidR="00B946D7" w:rsidDel="00FD45DA">
          <w:rPr>
            <w:lang w:val="en-AU"/>
          </w:rPr>
          <w:delText xml:space="preserve"> an individual profile.</w:delText>
        </w:r>
      </w:del>
      <w:r w:rsidR="00B946D7">
        <w:rPr>
          <w:lang w:val="en-AU"/>
        </w:rPr>
        <w:t xml:space="preserve">  This is because any decisions</w:t>
      </w:r>
      <w:ins w:id="28" w:author="Richard Upton" w:date="2016-02-10T13:22:00Z">
        <w:r>
          <w:rPr>
            <w:lang w:val="en-AU"/>
          </w:rPr>
          <w:t xml:space="preserve"> </w:t>
        </w:r>
      </w:ins>
      <w:del w:id="29" w:author="Richard Upton" w:date="2016-02-10T13:22:00Z">
        <w:r w:rsidR="00B946D7" w:rsidDel="00FD45DA">
          <w:rPr>
            <w:lang w:val="en-AU"/>
          </w:rPr>
          <w:delText xml:space="preserve"> we may make</w:delText>
        </w:r>
      </w:del>
      <w:ins w:id="30" w:author="Richard Upton" w:date="2016-02-10T13:22:00Z">
        <w:r>
          <w:rPr>
            <w:lang w:val="en-AU"/>
          </w:rPr>
          <w:t>made</w:t>
        </w:r>
      </w:ins>
      <w:r w:rsidR="00B946D7">
        <w:rPr>
          <w:lang w:val="en-AU"/>
        </w:rPr>
        <w:t xml:space="preserve"> for </w:t>
      </w:r>
      <w:del w:id="31" w:author="Richard Upton" w:date="2016-02-10T13:25:00Z">
        <w:r w:rsidR="00B946D7" w:rsidDel="00C15CF4">
          <w:rPr>
            <w:lang w:val="en-AU"/>
          </w:rPr>
          <w:delText xml:space="preserve">that </w:delText>
        </w:r>
      </w:del>
      <w:ins w:id="32" w:author="Richard Upton" w:date="2016-02-10T13:25:00Z">
        <w:r w:rsidR="00C15CF4">
          <w:rPr>
            <w:lang w:val="en-AU"/>
          </w:rPr>
          <w:t>an</w:t>
        </w:r>
        <w:r w:rsidR="00C15CF4">
          <w:rPr>
            <w:lang w:val="en-AU"/>
          </w:rPr>
          <w:t xml:space="preserve"> </w:t>
        </w:r>
      </w:ins>
      <w:r w:rsidR="00B946D7">
        <w:rPr>
          <w:lang w:val="en-AU"/>
        </w:rPr>
        <w:t xml:space="preserve">individual should ideally be based on the underlying process and in the absence of the observed variable’s </w:t>
      </w:r>
      <w:r w:rsidR="002335DB">
        <w:rPr>
          <w:lang w:val="en-AU"/>
        </w:rPr>
        <w:t xml:space="preserve">(i.e., ANC) </w:t>
      </w:r>
      <w:r w:rsidR="00B946D7">
        <w:rPr>
          <w:lang w:val="en-AU"/>
        </w:rPr>
        <w:t>random noise/measurement error</w:t>
      </w:r>
      <w:r w:rsidR="002335DB">
        <w:rPr>
          <w:lang w:val="en-AU"/>
        </w:rPr>
        <w:t xml:space="preserve"> or random intra-individual variability</w:t>
      </w:r>
      <w:r w:rsidR="00B946D7">
        <w:rPr>
          <w:lang w:val="en-AU"/>
        </w:rPr>
        <w:t>.</w:t>
      </w:r>
    </w:p>
    <w:p w14:paraId="7C869F78" w14:textId="5BCC6175" w:rsidR="00FD45DA" w:rsidDel="00FD45DA" w:rsidRDefault="00FD45DA" w:rsidP="00CB0509">
      <w:pPr>
        <w:rPr>
          <w:del w:id="33" w:author="Richard Upton" w:date="2016-02-10T13:22:00Z"/>
          <w:moveTo w:id="34" w:author="Richard Upton" w:date="2016-02-10T13:22:00Z"/>
          <w:lang w:val="en-AU"/>
        </w:rPr>
      </w:pPr>
      <w:moveToRangeStart w:id="35" w:author="Richard Upton" w:date="2016-02-10T13:22:00Z" w:name="move442873886"/>
      <w:moveTo w:id="36" w:author="Richard Upton" w:date="2016-02-10T13:22:00Z">
        <w:r>
          <w:rPr>
            <w:lang w:val="en-AU"/>
          </w:rPr>
          <w:t>The ANC fluctuations you see when you simulate DV</w:t>
        </w:r>
        <w:del w:id="37" w:author="Richard Upton" w:date="2016-02-10T13:29:00Z">
          <w:r w:rsidDel="00C15CF4">
            <w:rPr>
              <w:lang w:val="en-AU"/>
            </w:rPr>
            <w:delText>,</w:delText>
          </w:r>
        </w:del>
        <w:r>
          <w:rPr>
            <w:lang w:val="en-AU"/>
          </w:rPr>
          <w:t xml:space="preserve"> are due to the residual error model and simulated ERR terms that are added to IPRED to make DV.  Therefore, any fluctuations you see are random and more due to measurement error rather than individual’s underlying ANC profile.</w:t>
        </w:r>
      </w:moveTo>
      <w:ins w:id="38" w:author="Richard Upton" w:date="2016-02-10T13:22:00Z">
        <w:r>
          <w:rPr>
            <w:lang w:val="en-AU"/>
          </w:rPr>
          <w:t xml:space="preserve">  For example, </w:t>
        </w:r>
      </w:ins>
    </w:p>
    <w:moveToRangeEnd w:id="35"/>
    <w:p w14:paraId="29B7EA1A" w14:textId="67AD919A" w:rsidR="00631B59" w:rsidRDefault="002C55A6" w:rsidP="00CB0509">
      <w:pPr>
        <w:rPr>
          <w:lang w:val="en-AU"/>
        </w:rPr>
      </w:pPr>
      <w:del w:id="39" w:author="Richard Upton" w:date="2016-02-10T13:17:00Z">
        <w:r w:rsidDel="00FD45DA">
          <w:rPr>
            <w:lang w:val="en-AU"/>
          </w:rPr>
          <w:delText>I</w:delText>
        </w:r>
      </w:del>
      <w:del w:id="40" w:author="Richard Upton" w:date="2016-02-10T13:22:00Z">
        <w:r w:rsidDel="00FD45DA">
          <w:rPr>
            <w:lang w:val="en-AU"/>
          </w:rPr>
          <w:delText>n your model</w:delText>
        </w:r>
        <w:r w:rsidR="00631B59" w:rsidDel="00FD45DA">
          <w:rPr>
            <w:lang w:val="en-AU"/>
          </w:rPr>
          <w:delText xml:space="preserve">, </w:delText>
        </w:r>
      </w:del>
      <w:proofErr w:type="gramStart"/>
      <w:r w:rsidR="00631B59">
        <w:rPr>
          <w:lang w:val="en-AU"/>
        </w:rPr>
        <w:t>there</w:t>
      </w:r>
      <w:proofErr w:type="gramEnd"/>
      <w:r w:rsidR="00631B59">
        <w:rPr>
          <w:lang w:val="en-AU"/>
        </w:rPr>
        <w:t xml:space="preserve"> </w:t>
      </w:r>
      <w:r w:rsidR="000E237D">
        <w:rPr>
          <w:lang w:val="en-AU"/>
        </w:rPr>
        <w:t>is no</w:t>
      </w:r>
      <w:r w:rsidR="00631B59">
        <w:rPr>
          <w:lang w:val="en-AU"/>
        </w:rPr>
        <w:t xml:space="preserve"> physiological or pharmacological process </w:t>
      </w:r>
      <w:ins w:id="41" w:author="Richard Upton" w:date="2016-02-10T13:15:00Z">
        <w:r w:rsidR="00FD45DA">
          <w:rPr>
            <w:lang w:val="en-AU"/>
          </w:rPr>
          <w:t xml:space="preserve">(i.e. in the code) </w:t>
        </w:r>
      </w:ins>
      <w:r w:rsidR="00631B59">
        <w:rPr>
          <w:lang w:val="en-AU"/>
        </w:rPr>
        <w:t>that explains why individual ANC profiles</w:t>
      </w:r>
      <w:ins w:id="42" w:author="Richard Upton" w:date="2016-02-10T13:26:00Z">
        <w:r w:rsidR="00C15CF4">
          <w:rPr>
            <w:lang w:val="en-AU"/>
          </w:rPr>
          <w:t xml:space="preserve"> would</w:t>
        </w:r>
      </w:ins>
      <w:r w:rsidR="00631B59">
        <w:rPr>
          <w:lang w:val="en-AU"/>
        </w:rPr>
        <w:t xml:space="preserve"> bounce up and down</w:t>
      </w:r>
      <w:ins w:id="43" w:author="Richard Upton" w:date="2016-02-10T13:23:00Z">
        <w:r w:rsidR="00291683">
          <w:rPr>
            <w:lang w:val="en-AU"/>
          </w:rPr>
          <w:t xml:space="preserve"> near the nad</w:t>
        </w:r>
      </w:ins>
      <w:ins w:id="44" w:author="Richard Upton" w:date="2016-02-10T13:24:00Z">
        <w:r w:rsidR="00291683">
          <w:rPr>
            <w:lang w:val="en-AU"/>
          </w:rPr>
          <w:t>i</w:t>
        </w:r>
      </w:ins>
      <w:ins w:id="45" w:author="Richard Upton" w:date="2016-02-10T13:23:00Z">
        <w:r w:rsidR="00291683">
          <w:rPr>
            <w:lang w:val="en-AU"/>
          </w:rPr>
          <w:t>r</w:t>
        </w:r>
      </w:ins>
      <w:r w:rsidR="00631B59">
        <w:rPr>
          <w:lang w:val="en-AU"/>
        </w:rPr>
        <w:t xml:space="preserve">. </w:t>
      </w:r>
      <w:r w:rsidR="001F6B99">
        <w:rPr>
          <w:lang w:val="en-AU"/>
        </w:rPr>
        <w:t xml:space="preserve"> </w:t>
      </w:r>
      <w:r w:rsidR="00791660">
        <w:rPr>
          <w:lang w:val="en-AU"/>
        </w:rPr>
        <w:t xml:space="preserve">This is shown by the smooth curve in this time-period when you simulate IPRED or </w:t>
      </w:r>
      <w:r w:rsidR="00774318">
        <w:rPr>
          <w:lang w:val="en-AU"/>
        </w:rPr>
        <w:t>population predicted (</w:t>
      </w:r>
      <w:r w:rsidR="00791660">
        <w:rPr>
          <w:lang w:val="en-AU"/>
        </w:rPr>
        <w:t>PRED</w:t>
      </w:r>
      <w:r w:rsidR="00774318">
        <w:rPr>
          <w:lang w:val="en-AU"/>
        </w:rPr>
        <w:t>)</w:t>
      </w:r>
      <w:r w:rsidR="00791660">
        <w:rPr>
          <w:lang w:val="en-AU"/>
        </w:rPr>
        <w:t xml:space="preserve"> from your model.</w:t>
      </w:r>
      <w:ins w:id="46" w:author="Richard Upton" w:date="2016-02-10T13:25:00Z">
        <w:r w:rsidR="00C15CF4">
          <w:rPr>
            <w:lang w:val="en-AU"/>
          </w:rPr>
          <w:t xml:space="preserve">  An </w:t>
        </w:r>
      </w:ins>
      <w:ins w:id="47" w:author="Richard Upton" w:date="2016-02-10T13:26:00Z">
        <w:r w:rsidR="00C15CF4">
          <w:rPr>
            <w:lang w:val="en-AU"/>
          </w:rPr>
          <w:t>unwanted</w:t>
        </w:r>
      </w:ins>
      <w:ins w:id="48" w:author="Richard Upton" w:date="2016-02-10T13:25:00Z">
        <w:r w:rsidR="00C15CF4">
          <w:rPr>
            <w:lang w:val="en-AU"/>
          </w:rPr>
          <w:t xml:space="preserve"> consequence of using DV is that the number of </w:t>
        </w:r>
      </w:ins>
      <w:ins w:id="49" w:author="Richard Upton" w:date="2016-02-10T13:26:00Z">
        <w:r w:rsidR="00C15CF4">
          <w:rPr>
            <w:lang w:val="en-AU"/>
          </w:rPr>
          <w:t xml:space="preserve">ANC </w:t>
        </w:r>
      </w:ins>
      <w:ins w:id="50" w:author="Richard Upton" w:date="2016-02-10T13:25:00Z">
        <w:r w:rsidR="00C15CF4">
          <w:rPr>
            <w:lang w:val="en-AU"/>
          </w:rPr>
          <w:t xml:space="preserve">samples taken will affect the </w:t>
        </w:r>
      </w:ins>
      <w:ins w:id="51" w:author="Richard Upton" w:date="2016-02-10T13:26:00Z">
        <w:r w:rsidR="00C15CF4">
          <w:rPr>
            <w:lang w:val="en-AU"/>
          </w:rPr>
          <w:t xml:space="preserve">calculated </w:t>
        </w:r>
      </w:ins>
      <w:ins w:id="52" w:author="Richard Upton" w:date="2016-02-10T13:30:00Z">
        <w:r w:rsidR="00C15CF4">
          <w:rPr>
            <w:lang w:val="en-AU"/>
          </w:rPr>
          <w:t>occurrence</w:t>
        </w:r>
      </w:ins>
      <w:ins w:id="53" w:author="Richard Upton" w:date="2016-02-10T13:29:00Z">
        <w:r w:rsidR="00C15CF4">
          <w:rPr>
            <w:lang w:val="en-AU"/>
          </w:rPr>
          <w:t xml:space="preserve"> of</w:t>
        </w:r>
      </w:ins>
      <w:ins w:id="54" w:author="Richard Upton" w:date="2016-02-10T13:26:00Z">
        <w:r w:rsidR="00C15CF4">
          <w:rPr>
            <w:lang w:val="en-AU"/>
          </w:rPr>
          <w:t xml:space="preserve"> Grade 4</w:t>
        </w:r>
      </w:ins>
      <w:ins w:id="55" w:author="Richard Upton" w:date="2016-02-10T13:27:00Z">
        <w:r w:rsidR="00C15CF4">
          <w:rPr>
            <w:lang w:val="en-AU"/>
          </w:rPr>
          <w:t xml:space="preserve"> (</w:t>
        </w:r>
      </w:ins>
      <w:ins w:id="56" w:author="Richard Upton" w:date="2016-02-10T13:30:00Z">
        <w:r w:rsidR="00C15CF4">
          <w:rPr>
            <w:lang w:val="en-AU"/>
          </w:rPr>
          <w:t xml:space="preserve">e.g. </w:t>
        </w:r>
      </w:ins>
      <w:ins w:id="57" w:author="Richard Upton" w:date="2016-02-10T13:27:00Z">
        <w:r w:rsidR="00C15CF4">
          <w:rPr>
            <w:lang w:val="en-AU"/>
          </w:rPr>
          <w:t>if we took 100 samples near the nadir, the chances are that on</w:t>
        </w:r>
      </w:ins>
      <w:ins w:id="58" w:author="Richard Upton" w:date="2016-02-10T13:28:00Z">
        <w:r w:rsidR="00C15CF4">
          <w:rPr>
            <w:lang w:val="en-AU"/>
          </w:rPr>
          <w:t>e</w:t>
        </w:r>
      </w:ins>
      <w:ins w:id="59" w:author="Richard Upton" w:date="2016-02-10T13:27:00Z">
        <w:r w:rsidR="00C15CF4">
          <w:rPr>
            <w:lang w:val="en-AU"/>
          </w:rPr>
          <w:t xml:space="preserve"> of them</w:t>
        </w:r>
      </w:ins>
      <w:ins w:id="60" w:author="Richard Upton" w:date="2016-02-10T13:28:00Z">
        <w:r w:rsidR="00C15CF4">
          <w:rPr>
            <w:lang w:val="en-AU"/>
          </w:rPr>
          <w:t xml:space="preserve"> will be below 0.5 due to RUV noise alone is pretty high</w:t>
        </w:r>
      </w:ins>
      <w:ins w:id="61" w:author="Richard Upton" w:date="2016-02-10T13:27:00Z">
        <w:r w:rsidR="00C15CF4">
          <w:rPr>
            <w:lang w:val="en-AU"/>
          </w:rPr>
          <w:t>)</w:t>
        </w:r>
      </w:ins>
      <w:ins w:id="62" w:author="Richard Upton" w:date="2016-02-10T13:26:00Z">
        <w:r w:rsidR="00C15CF4">
          <w:rPr>
            <w:lang w:val="en-AU"/>
          </w:rPr>
          <w:t>.</w:t>
        </w:r>
      </w:ins>
    </w:p>
    <w:p w14:paraId="160B2279" w14:textId="1B35DDB1" w:rsidR="00B946D7" w:rsidDel="00FD45DA" w:rsidRDefault="00B946D7">
      <w:pPr>
        <w:rPr>
          <w:moveFrom w:id="63" w:author="Richard Upton" w:date="2016-02-10T13:22:00Z"/>
          <w:lang w:val="en-AU"/>
        </w:rPr>
      </w:pPr>
      <w:moveFromRangeStart w:id="64" w:author="Richard Upton" w:date="2016-02-10T13:22:00Z" w:name="move442873886"/>
      <w:moveFrom w:id="65" w:author="Richard Upton" w:date="2016-02-10T13:22:00Z">
        <w:r w:rsidDel="00FD45DA">
          <w:rPr>
            <w:lang w:val="en-AU"/>
          </w:rPr>
          <w:t xml:space="preserve">The </w:t>
        </w:r>
        <w:r w:rsidR="002335DB" w:rsidDel="00FD45DA">
          <w:rPr>
            <w:lang w:val="en-AU"/>
          </w:rPr>
          <w:t>ANC fluctuations you see when you simulate DV, are due to the residual error model and simulated ERR terms that are added to IPRED to make DV.</w:t>
        </w:r>
        <w:r w:rsidR="00631B59" w:rsidDel="00FD45DA">
          <w:rPr>
            <w:lang w:val="en-AU"/>
          </w:rPr>
          <w:t xml:space="preserve">  Therefore, any fluctuations you see are random</w:t>
        </w:r>
        <w:r w:rsidR="002C55A6" w:rsidDel="00FD45DA">
          <w:rPr>
            <w:lang w:val="en-AU"/>
          </w:rPr>
          <w:t xml:space="preserve"> and more due to measurement error rather than</w:t>
        </w:r>
        <w:r w:rsidR="000E237D" w:rsidDel="00FD45DA">
          <w:rPr>
            <w:lang w:val="en-AU"/>
          </w:rPr>
          <w:t xml:space="preserve"> individual’s</w:t>
        </w:r>
        <w:r w:rsidR="00631B59" w:rsidDel="00FD45DA">
          <w:rPr>
            <w:lang w:val="en-AU"/>
          </w:rPr>
          <w:t xml:space="preserve"> underlying ANC profile.</w:t>
        </w:r>
      </w:moveFrom>
    </w:p>
    <w:p w14:paraId="3700C6DC" w14:textId="14A2040B" w:rsidR="000E237D" w:rsidDel="00FD45DA" w:rsidRDefault="00C46BBF">
      <w:pPr>
        <w:rPr>
          <w:del w:id="66" w:author="Richard Upton" w:date="2016-02-10T13:18:00Z"/>
          <w:lang w:val="en-AU"/>
        </w:rPr>
      </w:pPr>
      <w:moveFromRangeStart w:id="67" w:author="Richard Upton" w:date="2016-02-10T13:14:00Z" w:name="move442873373"/>
      <w:moveFromRangeEnd w:id="64"/>
      <w:moveFrom w:id="68" w:author="Richard Upton" w:date="2016-02-10T13:14:00Z">
        <w:del w:id="69" w:author="Richard Upton" w:date="2016-02-10T13:18:00Z">
          <w:r w:rsidDel="00FD45DA">
            <w:rPr>
              <w:lang w:val="en-AU"/>
            </w:rPr>
            <w:delText xml:space="preserve">This is one reason why our durations in severe neutropenia appear to be different.  </w:delText>
          </w:r>
        </w:del>
      </w:moveFrom>
      <w:moveFromRangeEnd w:id="67"/>
      <w:del w:id="70" w:author="Richard Upton" w:date="2016-02-10T13:18:00Z">
        <w:r w:rsidR="00913323" w:rsidDel="00FD45DA">
          <w:rPr>
            <w:lang w:val="en-AU"/>
          </w:rPr>
          <w:delText xml:space="preserve">In the Shiny app, </w:delText>
        </w:r>
        <w:r w:rsidDel="00FD45DA">
          <w:rPr>
            <w:lang w:val="en-AU"/>
          </w:rPr>
          <w:delText>I</w:delText>
        </w:r>
        <w:r w:rsidR="00913323" w:rsidDel="00FD45DA">
          <w:rPr>
            <w:lang w:val="en-AU"/>
          </w:rPr>
          <w:delText>’ve</w:delText>
        </w:r>
        <w:r w:rsidDel="00FD45DA">
          <w:rPr>
            <w:lang w:val="en-AU"/>
          </w:rPr>
          <w:delText xml:space="preserve"> used</w:delText>
        </w:r>
        <w:r w:rsidR="00774318" w:rsidDel="00FD45DA">
          <w:rPr>
            <w:lang w:val="en-AU"/>
          </w:rPr>
          <w:delText xml:space="preserve"> PRED</w:delText>
        </w:r>
        <w:r w:rsidDel="00FD45DA">
          <w:rPr>
            <w:lang w:val="en-AU"/>
          </w:rPr>
          <w:delText xml:space="preserve"> for the line to represent the “average” and used IPREDs for the 95% prediction intervals. </w:delText>
        </w:r>
        <w:r w:rsidR="002C2E41" w:rsidDel="00FD45DA">
          <w:rPr>
            <w:lang w:val="en-AU"/>
          </w:rPr>
          <w:delText xml:space="preserve"> I did not use DV, because we want to capture a range of ANC profiles that are likely to occur in an individual, and not the ANC profiles that are likely to be measured in an individual – as we know, assays and assessments have error which is then measured.</w:delText>
        </w:r>
      </w:del>
    </w:p>
    <w:p w14:paraId="71C337DD" w14:textId="501CC4BA" w:rsidR="00A672D9" w:rsidDel="00291683" w:rsidRDefault="00913323">
      <w:pPr>
        <w:rPr>
          <w:del w:id="71" w:author="Richard Upton" w:date="2016-02-10T13:23:00Z"/>
          <w:lang w:val="en-AU"/>
        </w:rPr>
      </w:pPr>
      <w:del w:id="72" w:author="Richard Upton" w:date="2016-02-10T13:23:00Z">
        <w:r w:rsidDel="00291683">
          <w:rPr>
            <w:lang w:val="en-AU"/>
          </w:rPr>
          <w:delText>Scenarios</w:delText>
        </w:r>
        <w:r w:rsidR="00A672D9" w:rsidDel="00291683">
          <w:rPr>
            <w:lang w:val="en-AU"/>
          </w:rPr>
          <w:delText xml:space="preserve"> you would need to simulate DVs to capture the range of profiles likely to be measured</w:delText>
        </w:r>
        <w:r w:rsidDel="00291683">
          <w:rPr>
            <w:lang w:val="en-AU"/>
          </w:rPr>
          <w:delText xml:space="preserve"> include;</w:delText>
        </w:r>
        <w:r w:rsidR="00A672D9" w:rsidDel="00291683">
          <w:rPr>
            <w:lang w:val="en-AU"/>
          </w:rPr>
          <w:delText xml:space="preserve"> clinical trial simulation –</w:delText>
        </w:r>
        <w:r w:rsidR="00DD12DE" w:rsidDel="00291683">
          <w:rPr>
            <w:lang w:val="en-AU"/>
          </w:rPr>
          <w:delText xml:space="preserve"> which this is not – or for a VPC.</w:delText>
        </w:r>
      </w:del>
    </w:p>
    <w:p w14:paraId="668785B5" w14:textId="5B0FE5DE" w:rsidR="00291683" w:rsidRDefault="00781E89" w:rsidP="00291683">
      <w:pPr>
        <w:rPr>
          <w:ins w:id="73" w:author="Richard Upton" w:date="2016-02-10T13:23:00Z"/>
          <w:lang w:val="en-AU"/>
        </w:rPr>
      </w:pPr>
      <w:r>
        <w:rPr>
          <w:lang w:val="en-AU"/>
        </w:rPr>
        <w:t xml:space="preserve">I </w:t>
      </w:r>
      <w:ins w:id="74" w:author="Richard Upton" w:date="2016-02-10T13:24:00Z">
        <w:r w:rsidR="00291683">
          <w:rPr>
            <w:lang w:val="en-AU"/>
          </w:rPr>
          <w:t xml:space="preserve">talked to Richard and David about this, and they </w:t>
        </w:r>
      </w:ins>
      <w:r>
        <w:rPr>
          <w:lang w:val="en-AU"/>
        </w:rPr>
        <w:t xml:space="preserve">would recommend using simulations </w:t>
      </w:r>
      <w:ins w:id="75" w:author="Richard Upton" w:date="2016-02-10T13:30:00Z">
        <w:r w:rsidR="00C15CF4">
          <w:rPr>
            <w:lang w:val="en-AU"/>
          </w:rPr>
          <w:t>based on</w:t>
        </w:r>
      </w:ins>
      <w:del w:id="76" w:author="Richard Upton" w:date="2016-02-10T13:30:00Z">
        <w:r w:rsidDel="00C15CF4">
          <w:rPr>
            <w:lang w:val="en-AU"/>
          </w:rPr>
          <w:delText>of</w:delText>
        </w:r>
      </w:del>
      <w:r>
        <w:rPr>
          <w:lang w:val="en-AU"/>
        </w:rPr>
        <w:t xml:space="preserve"> IPRED.</w:t>
      </w:r>
      <w:ins w:id="77" w:author="Richard Upton" w:date="2016-02-10T13:23:00Z">
        <w:r w:rsidR="00291683">
          <w:rPr>
            <w:lang w:val="en-AU"/>
          </w:rPr>
          <w:t xml:space="preserve">  There are s</w:t>
        </w:r>
        <w:r w:rsidR="00291683">
          <w:rPr>
            <w:lang w:val="en-AU"/>
          </w:rPr>
          <w:t xml:space="preserve">cenarios </w:t>
        </w:r>
        <w:r w:rsidR="00291683">
          <w:rPr>
            <w:lang w:val="en-AU"/>
          </w:rPr>
          <w:t xml:space="preserve">where is may be better to </w:t>
        </w:r>
        <w:r w:rsidR="00291683">
          <w:rPr>
            <w:lang w:val="en-AU"/>
          </w:rPr>
          <w:t>simulate DVs to capture the range of profiles likely to be measured include; clinical trial simulation – which this is not – or for a VPC.</w:t>
        </w:r>
      </w:ins>
    </w:p>
    <w:p w14:paraId="1A89222E" w14:textId="6BFF12A6" w:rsidR="00781E89" w:rsidDel="00291683" w:rsidRDefault="00781E89">
      <w:pPr>
        <w:rPr>
          <w:del w:id="78" w:author="Richard Upton" w:date="2016-02-10T13:23:00Z"/>
          <w:lang w:val="en-AU"/>
        </w:rPr>
      </w:pPr>
    </w:p>
    <w:p w14:paraId="63A150DD" w14:textId="77777777" w:rsidR="00EE4E53" w:rsidRDefault="00EE4E53">
      <w:pPr>
        <w:rPr>
          <w:b/>
          <w:lang w:val="en-AU"/>
        </w:rPr>
      </w:pPr>
    </w:p>
    <w:p w14:paraId="000814D0" w14:textId="5F3CD1C9" w:rsidR="00345DDE" w:rsidRPr="00802A4E" w:rsidRDefault="00802A4E" w:rsidP="00802A4E">
      <w:pPr>
        <w:pStyle w:val="ListParagraph"/>
        <w:numPr>
          <w:ilvl w:val="0"/>
          <w:numId w:val="1"/>
        </w:numPr>
        <w:rPr>
          <w:ins w:id="79" w:author="Richard Upton" w:date="2016-02-10T13:30:00Z"/>
          <w:b/>
          <w:lang w:val="en-AU"/>
          <w:rPrChange w:id="80" w:author="Richard Upton" w:date="2016-02-10T13:51:00Z">
            <w:rPr>
              <w:ins w:id="81" w:author="Richard Upton" w:date="2016-02-10T13:30:00Z"/>
              <w:lang w:val="en-AU"/>
            </w:rPr>
          </w:rPrChange>
        </w:rPr>
        <w:pPrChange w:id="82" w:author="Richard Upton" w:date="2016-02-10T13:51:00Z">
          <w:pPr/>
        </w:pPrChange>
      </w:pPr>
      <w:ins w:id="83" w:author="Richard Upton" w:date="2016-02-10T13:51:00Z">
        <w:r>
          <w:rPr>
            <w:b/>
            <w:lang w:val="en-AU"/>
          </w:rPr>
          <w:t xml:space="preserve"> </w:t>
        </w:r>
      </w:ins>
      <w:r w:rsidR="00774318" w:rsidRPr="00802A4E">
        <w:rPr>
          <w:b/>
          <w:lang w:val="en-AU"/>
          <w:rPrChange w:id="84" w:author="Richard Upton" w:date="2016-02-10T13:51:00Z">
            <w:rPr>
              <w:lang w:val="en-AU"/>
            </w:rPr>
          </w:rPrChange>
        </w:rPr>
        <w:t>PRED</w:t>
      </w:r>
      <w:r w:rsidR="00913323" w:rsidRPr="00802A4E">
        <w:rPr>
          <w:b/>
          <w:lang w:val="en-AU"/>
          <w:rPrChange w:id="85" w:author="Richard Upton" w:date="2016-02-10T13:51:00Z">
            <w:rPr>
              <w:lang w:val="en-AU"/>
            </w:rPr>
          </w:rPrChange>
        </w:rPr>
        <w:t xml:space="preserve"> </w:t>
      </w:r>
      <w:r w:rsidR="00345DDE" w:rsidRPr="00802A4E">
        <w:rPr>
          <w:b/>
          <w:lang w:val="en-AU"/>
          <w:rPrChange w:id="86" w:author="Richard Upton" w:date="2016-02-10T13:51:00Z">
            <w:rPr>
              <w:lang w:val="en-AU"/>
            </w:rPr>
          </w:rPrChange>
        </w:rPr>
        <w:t>versus mean</w:t>
      </w:r>
    </w:p>
    <w:p w14:paraId="0BF25A95" w14:textId="53CBECE1" w:rsidR="00C15CF4" w:rsidRPr="00C15CF4" w:rsidRDefault="00C15CF4">
      <w:pPr>
        <w:rPr>
          <w:rPrChange w:id="87" w:author="Richard Upton" w:date="2016-02-10T13:31:00Z">
            <w:rPr>
              <w:b/>
              <w:lang w:val="en-AU"/>
            </w:rPr>
          </w:rPrChange>
        </w:rPr>
      </w:pPr>
      <w:ins w:id="88" w:author="Richard Upton" w:date="2016-02-10T13:30:00Z">
        <w:r w:rsidRPr="00C15CF4">
          <w:rPr>
            <w:rPrChange w:id="89" w:author="Richard Upton" w:date="2016-02-10T13:31:00Z">
              <w:rPr>
                <w:b/>
                <w:lang w:val="en-AU"/>
              </w:rPr>
            </w:rPrChange>
          </w:rPr>
          <w:t xml:space="preserve">I have also </w:t>
        </w:r>
      </w:ins>
      <w:ins w:id="90" w:author="Richard Upton" w:date="2016-02-10T13:31:00Z">
        <w:r>
          <w:t xml:space="preserve">identified </w:t>
        </w:r>
      </w:ins>
      <w:ins w:id="91" w:author="Richard Upton" w:date="2016-02-10T13:38:00Z">
        <w:r w:rsidR="00B653CB">
          <w:t xml:space="preserve">another reason </w:t>
        </w:r>
      </w:ins>
      <w:ins w:id="92" w:author="Richard Upton" w:date="2016-02-10T13:31:00Z">
        <w:r>
          <w:t xml:space="preserve">why our summary plots are different.  I have been using PRED for the typical value, while you have been </w:t>
        </w:r>
      </w:ins>
      <w:ins w:id="93" w:author="Richard Upton" w:date="2016-02-10T13:32:00Z">
        <w:r>
          <w:t xml:space="preserve">using the mean and CI of simulated DV’s.  </w:t>
        </w:r>
      </w:ins>
      <w:ins w:id="94" w:author="Richard Upton" w:date="2016-02-10T13:33:00Z">
        <w:r w:rsidR="00CB0509">
          <w:t xml:space="preserve">It is very common for </w:t>
        </w:r>
      </w:ins>
      <w:ins w:id="95" w:author="Richard Upton" w:date="2016-02-10T13:34:00Z">
        <w:r w:rsidR="00CB0509">
          <w:t>these to give different results, as simulated DV’s are rarely normally distributed.</w:t>
        </w:r>
      </w:ins>
      <w:ins w:id="96" w:author="Richard Upton" w:date="2016-02-10T13:33:00Z">
        <w:r w:rsidR="00CB0509">
          <w:t xml:space="preserve"> </w:t>
        </w:r>
      </w:ins>
    </w:p>
    <w:p w14:paraId="5411297C" w14:textId="66E68D4F" w:rsidR="00A04807" w:rsidRDefault="003C6224">
      <w:pPr>
        <w:rPr>
          <w:lang w:val="en-AU"/>
        </w:rPr>
      </w:pPr>
      <w:r>
        <w:rPr>
          <w:lang w:val="en-AU"/>
        </w:rPr>
        <w:t xml:space="preserve">The </w:t>
      </w:r>
      <w:r w:rsidR="00774318">
        <w:rPr>
          <w:lang w:val="en-AU"/>
        </w:rPr>
        <w:t>PRED</w:t>
      </w:r>
      <w:r>
        <w:rPr>
          <w:lang w:val="en-AU"/>
        </w:rPr>
        <w:t xml:space="preserve"> ANC profile </w:t>
      </w:r>
      <w:r w:rsidR="00B74B32">
        <w:rPr>
          <w:lang w:val="en-AU"/>
        </w:rPr>
        <w:t xml:space="preserve">for the model </w:t>
      </w:r>
      <w:r>
        <w:rPr>
          <w:lang w:val="en-AU"/>
        </w:rPr>
        <w:t>already provides a nice summary as to the average</w:t>
      </w:r>
      <w:r w:rsidR="00B74B32">
        <w:rPr>
          <w:lang w:val="en-AU"/>
        </w:rPr>
        <w:t xml:space="preserve"> or “typical”</w:t>
      </w:r>
      <w:r>
        <w:rPr>
          <w:lang w:val="en-AU"/>
        </w:rPr>
        <w:t xml:space="preserve"> profile for an individual with </w:t>
      </w:r>
      <w:r>
        <w:rPr>
          <w:i/>
          <w:lang w:val="en-AU"/>
        </w:rPr>
        <w:t>x</w:t>
      </w:r>
      <w:r>
        <w:rPr>
          <w:lang w:val="en-AU"/>
        </w:rPr>
        <w:t xml:space="preserve"> </w:t>
      </w:r>
      <w:r w:rsidR="00774318">
        <w:rPr>
          <w:lang w:val="en-AU"/>
        </w:rPr>
        <w:t>covariates</w:t>
      </w:r>
      <w:r>
        <w:rPr>
          <w:lang w:val="en-AU"/>
        </w:rPr>
        <w:t>.</w:t>
      </w:r>
      <w:r w:rsidR="00B74B32">
        <w:rPr>
          <w:lang w:val="en-AU"/>
        </w:rPr>
        <w:t xml:space="preserve">  It may not be average as in a “mean” or “median” sense – but it is the “most likely average” as estimated by maximum likelihood estimation.  As this is the “average” for </w:t>
      </w:r>
      <w:r w:rsidR="00B74B32">
        <w:rPr>
          <w:i/>
          <w:lang w:val="en-AU"/>
        </w:rPr>
        <w:t xml:space="preserve">x </w:t>
      </w:r>
      <w:r w:rsidR="00B74B32">
        <w:rPr>
          <w:lang w:val="en-AU"/>
        </w:rPr>
        <w:t>covariate profile, you d</w:t>
      </w:r>
      <w:r w:rsidR="000C790D">
        <w:rPr>
          <w:lang w:val="en-AU"/>
        </w:rPr>
        <w:t>o not</w:t>
      </w:r>
      <w:r w:rsidR="00B74B32">
        <w:rPr>
          <w:lang w:val="en-AU"/>
        </w:rPr>
        <w:t xml:space="preserve"> need to calculate the mean or median of the simulations as simulated inter-individual variability is essentially centred about the PRED.</w:t>
      </w:r>
      <w:r w:rsidR="00A01FAB">
        <w:rPr>
          <w:lang w:val="en-AU"/>
        </w:rPr>
        <w:t xml:space="preserve">  </w:t>
      </w:r>
      <w:ins w:id="97" w:author="Richard Upton" w:date="2016-02-10T13:39:00Z">
        <w:r w:rsidR="00B653CB">
          <w:rPr>
            <w:lang w:val="en-AU"/>
          </w:rPr>
          <w:t>(</w:t>
        </w:r>
      </w:ins>
      <w:r w:rsidR="00A01FAB">
        <w:rPr>
          <w:lang w:val="en-AU"/>
        </w:rPr>
        <w:t xml:space="preserve">However, it </w:t>
      </w:r>
      <w:del w:id="98" w:author="Richard Upton" w:date="2016-02-10T13:39:00Z">
        <w:r w:rsidR="00A01FAB" w:rsidDel="00B653CB">
          <w:rPr>
            <w:lang w:val="en-AU"/>
          </w:rPr>
          <w:delText xml:space="preserve">is </w:delText>
        </w:r>
      </w:del>
      <w:ins w:id="99" w:author="Richard Upton" w:date="2016-02-10T13:39:00Z">
        <w:r w:rsidR="00B653CB">
          <w:rPr>
            <w:lang w:val="en-AU"/>
          </w:rPr>
          <w:t>may be</w:t>
        </w:r>
        <w:r w:rsidR="00B653CB">
          <w:rPr>
            <w:lang w:val="en-AU"/>
          </w:rPr>
          <w:t xml:space="preserve"> </w:t>
        </w:r>
      </w:ins>
      <w:r w:rsidR="00A01FAB">
        <w:rPr>
          <w:lang w:val="en-AU"/>
        </w:rPr>
        <w:t>appropriate to calculate the median when the simulation study contains mixed covariate groups as each of these different covariate groups will have a different PRED</w:t>
      </w:r>
      <w:ins w:id="100" w:author="Richard Upton" w:date="2016-02-10T13:39:00Z">
        <w:r w:rsidR="00B653CB">
          <w:rPr>
            <w:lang w:val="en-AU"/>
          </w:rPr>
          <w:t>)</w:t>
        </w:r>
      </w:ins>
      <w:r w:rsidR="00A01FAB">
        <w:rPr>
          <w:lang w:val="en-AU"/>
        </w:rPr>
        <w:t>.</w:t>
      </w:r>
    </w:p>
    <w:p w14:paraId="2EE6AA09" w14:textId="42F0E0CB" w:rsidR="00B74B32" w:rsidRDefault="00B74B32">
      <w:pPr>
        <w:rPr>
          <w:ins w:id="101" w:author="Richard Upton" w:date="2016-02-10T13:41:00Z"/>
          <w:lang w:val="en-AU"/>
        </w:rPr>
      </w:pPr>
      <w:del w:id="102" w:author="Richard Upton" w:date="2016-02-10T13:38:00Z">
        <w:r w:rsidDel="00B653CB">
          <w:rPr>
            <w:lang w:val="en-AU"/>
          </w:rPr>
          <w:delText xml:space="preserve">This is another reason why our results are different.  </w:delText>
        </w:r>
      </w:del>
      <w:r w:rsidR="00A01FAB">
        <w:rPr>
          <w:lang w:val="en-AU"/>
        </w:rPr>
        <w:t>No matter how many simulations are performed, PRED will always be the same</w:t>
      </w:r>
      <w:r w:rsidR="00F532B1">
        <w:rPr>
          <w:lang w:val="en-AU"/>
        </w:rPr>
        <w:t xml:space="preserve"> as it is not subject to random effects</w:t>
      </w:r>
      <w:r w:rsidR="00A01FAB">
        <w:rPr>
          <w:lang w:val="en-AU"/>
        </w:rPr>
        <w:t xml:space="preserve">, but 95% prediction intervals based on IPRED </w:t>
      </w:r>
      <w:r w:rsidR="00F532B1">
        <w:rPr>
          <w:lang w:val="en-AU"/>
        </w:rPr>
        <w:t>will</w:t>
      </w:r>
      <w:r w:rsidR="00A01FAB">
        <w:rPr>
          <w:lang w:val="en-AU"/>
        </w:rPr>
        <w:t xml:space="preserve"> slightly differ</w:t>
      </w:r>
      <w:r w:rsidR="00F532B1">
        <w:rPr>
          <w:lang w:val="en-AU"/>
        </w:rPr>
        <w:t xml:space="preserve"> as the random number generator may spit out different ETA values every time when given a different seed</w:t>
      </w:r>
      <w:r w:rsidR="00A01FAB">
        <w:rPr>
          <w:lang w:val="en-AU"/>
        </w:rPr>
        <w:t xml:space="preserve">. </w:t>
      </w:r>
      <w:r w:rsidR="00F532B1">
        <w:rPr>
          <w:lang w:val="en-AU"/>
        </w:rPr>
        <w:t xml:space="preserve"> The mean, however, is much more dependent on the number of simulations</w:t>
      </w:r>
      <w:r w:rsidR="005C3466">
        <w:rPr>
          <w:lang w:val="en-AU"/>
        </w:rPr>
        <w:t xml:space="preserve"> – you might find that if you performed a few studies with varying numbers of simulations and seeds, you will get different values for the mean, but the PRED would be the same every</w:t>
      </w:r>
      <w:r w:rsidR="00781E89">
        <w:rPr>
          <w:lang w:val="en-AU"/>
        </w:rPr>
        <w:t xml:space="preserve"> </w:t>
      </w:r>
      <w:r w:rsidR="005C3466">
        <w:rPr>
          <w:lang w:val="en-AU"/>
        </w:rPr>
        <w:t xml:space="preserve">time. </w:t>
      </w:r>
    </w:p>
    <w:p w14:paraId="4EC8711D" w14:textId="3F9EF091" w:rsidR="00B653CB" w:rsidRPr="00B20B1B" w:rsidRDefault="00B653CB" w:rsidP="00B653CB">
      <w:pPr>
        <w:rPr>
          <w:moveTo w:id="103" w:author="Richard Upton" w:date="2016-02-10T13:41:00Z"/>
          <w:lang w:val="en-AU"/>
        </w:rPr>
      </w:pPr>
      <w:ins w:id="104" w:author="Richard Upton" w:date="2016-02-10T13:41:00Z">
        <w:r>
          <w:rPr>
            <w:lang w:val="en-AU"/>
          </w:rPr>
          <w:t>Finally, we</w:t>
        </w:r>
      </w:ins>
      <w:ins w:id="105" w:author="Richard Upton" w:date="2016-02-10T13:42:00Z">
        <w:r>
          <w:rPr>
            <w:lang w:val="en-AU"/>
          </w:rPr>
          <w:t xml:space="preserve"> c</w:t>
        </w:r>
      </w:ins>
      <w:moveToRangeStart w:id="106" w:author="Richard Upton" w:date="2016-02-10T13:41:00Z" w:name="move442875030"/>
      <w:moveTo w:id="107" w:author="Richard Upton" w:date="2016-02-10T13:41:00Z">
        <w:del w:id="108" w:author="Richard Upton" w:date="2016-02-10T13:41:00Z">
          <w:r w:rsidDel="00B653CB">
            <w:rPr>
              <w:lang w:val="en-AU"/>
            </w:rPr>
            <w:delText>C</w:delText>
          </w:r>
        </w:del>
        <w:r>
          <w:rPr>
            <w:lang w:val="en-AU"/>
          </w:rPr>
          <w:t xml:space="preserve">ommonly we use prediction intervals </w:t>
        </w:r>
      </w:moveTo>
      <w:ins w:id="109" w:author="Richard Upton" w:date="2016-02-10T13:42:00Z">
        <w:r>
          <w:rPr>
            <w:lang w:val="en-AU"/>
          </w:rPr>
          <w:t xml:space="preserve">based on </w:t>
        </w:r>
      </w:ins>
      <w:moveTo w:id="110" w:author="Richard Upton" w:date="2016-02-10T13:41:00Z">
        <w:del w:id="111" w:author="Richard Upton" w:date="2016-02-10T13:42:00Z">
          <w:r w:rsidDel="00B653CB">
            <w:rPr>
              <w:lang w:val="en-AU"/>
            </w:rPr>
            <w:delText>(</w:delText>
          </w:r>
        </w:del>
        <w:r>
          <w:rPr>
            <w:lang w:val="en-AU"/>
          </w:rPr>
          <w:t>percentiles</w:t>
        </w:r>
      </w:moveTo>
      <w:ins w:id="112" w:author="Richard Upton" w:date="2016-02-10T13:42:00Z">
        <w:r>
          <w:rPr>
            <w:lang w:val="en-AU"/>
          </w:rPr>
          <w:t xml:space="preserve"> e.g. (5</w:t>
        </w:r>
        <w:r w:rsidRPr="00B653CB">
          <w:rPr>
            <w:vertAlign w:val="superscript"/>
            <w:lang w:val="en-AU"/>
            <w:rPrChange w:id="113" w:author="Richard Upton" w:date="2016-02-10T13:42:00Z">
              <w:rPr>
                <w:lang w:val="en-AU"/>
              </w:rPr>
            </w:rPrChange>
          </w:rPr>
          <w:t>th</w:t>
        </w:r>
        <w:r>
          <w:rPr>
            <w:lang w:val="en-AU"/>
          </w:rPr>
          <w:t>, 50</w:t>
        </w:r>
        <w:r w:rsidRPr="00B653CB">
          <w:rPr>
            <w:vertAlign w:val="superscript"/>
            <w:lang w:val="en-AU"/>
            <w:rPrChange w:id="114" w:author="Richard Upton" w:date="2016-02-10T13:42:00Z">
              <w:rPr>
                <w:lang w:val="en-AU"/>
              </w:rPr>
            </w:rPrChange>
          </w:rPr>
          <w:t>th</w:t>
        </w:r>
        <w:r>
          <w:rPr>
            <w:lang w:val="en-AU"/>
          </w:rPr>
          <w:t xml:space="preserve"> and 95</w:t>
        </w:r>
        <w:r w:rsidRPr="00B653CB">
          <w:rPr>
            <w:vertAlign w:val="superscript"/>
            <w:lang w:val="en-AU"/>
            <w:rPrChange w:id="115" w:author="Richard Upton" w:date="2016-02-10T13:42:00Z">
              <w:rPr>
                <w:lang w:val="en-AU"/>
              </w:rPr>
            </w:rPrChange>
          </w:rPr>
          <w:t>th</w:t>
        </w:r>
        <w:r>
          <w:rPr>
            <w:lang w:val="en-AU"/>
          </w:rPr>
          <w:t xml:space="preserve"> percentiles</w:t>
        </w:r>
      </w:ins>
      <w:moveTo w:id="116" w:author="Richard Upton" w:date="2016-02-10T13:41:00Z">
        <w:r>
          <w:rPr>
            <w:lang w:val="en-AU"/>
          </w:rPr>
          <w:t xml:space="preserve">) </w:t>
        </w:r>
      </w:moveTo>
      <w:ins w:id="117" w:author="Richard Upton" w:date="2016-02-10T13:42:00Z">
        <w:r>
          <w:rPr>
            <w:lang w:val="en-AU"/>
          </w:rPr>
          <w:t>to summarize simulated distributions as this makes no assumption about the underlying distribution.  T</w:t>
        </w:r>
      </w:ins>
      <w:moveTo w:id="118" w:author="Richard Upton" w:date="2016-02-10T13:41:00Z">
        <w:del w:id="119" w:author="Richard Upton" w:date="2016-02-10T13:43:00Z">
          <w:r w:rsidDel="00B653CB">
            <w:rPr>
              <w:lang w:val="en-AU"/>
            </w:rPr>
            <w:delText>as t</w:delText>
          </w:r>
        </w:del>
        <w:r>
          <w:rPr>
            <w:lang w:val="en-AU"/>
          </w:rPr>
          <w:t xml:space="preserve">he confidence interval method </w:t>
        </w:r>
      </w:moveTo>
      <w:ins w:id="120" w:author="Richard Upton" w:date="2016-02-10T13:43:00Z">
        <w:r>
          <w:rPr>
            <w:lang w:val="en-AU"/>
          </w:rPr>
          <w:t xml:space="preserve">based on mean and SD </w:t>
        </w:r>
      </w:ins>
      <w:moveTo w:id="121" w:author="Richard Upton" w:date="2016-02-10T13:41:00Z">
        <w:r>
          <w:rPr>
            <w:lang w:val="en-AU"/>
          </w:rPr>
          <w:t>assumes that the data is normally distributed and that the mean is the centre of the distribution</w:t>
        </w:r>
      </w:moveTo>
      <w:ins w:id="122" w:author="Richard Upton" w:date="2016-02-10T13:43:00Z">
        <w:r w:rsidR="00C65D7E">
          <w:rPr>
            <w:lang w:val="en-AU"/>
          </w:rPr>
          <w:t xml:space="preserve"> which is often not the case</w:t>
        </w:r>
      </w:ins>
      <w:moveTo w:id="123" w:author="Richard Upton" w:date="2016-02-10T13:41:00Z">
        <w:r>
          <w:rPr>
            <w:lang w:val="en-AU"/>
          </w:rPr>
          <w:t>.</w:t>
        </w:r>
      </w:moveTo>
    </w:p>
    <w:moveToRangeEnd w:id="106"/>
    <w:p w14:paraId="76BC213C" w14:textId="3AE57AA0" w:rsidR="00B653CB" w:rsidRDefault="00B653CB">
      <w:pPr>
        <w:rPr>
          <w:lang w:val="en-AU"/>
        </w:rPr>
      </w:pPr>
      <w:ins w:id="124" w:author="Richard Upton" w:date="2016-02-10T13:39:00Z">
        <w:r>
          <w:rPr>
            <w:lang w:val="en-AU"/>
          </w:rPr>
          <w:t xml:space="preserve">I have made an R script (attached, </w:t>
        </w:r>
      </w:ins>
      <w:proofErr w:type="spellStart"/>
      <w:ins w:id="125" w:author="Richard Upton" w:date="2016-02-10T13:40:00Z">
        <w:r w:rsidRPr="00B653CB">
          <w:rPr>
            <w:lang w:val="en-AU"/>
          </w:rPr>
          <w:t>Melphalan_Simulation_Model_RUV_Demonstration</w:t>
        </w:r>
        <w:r>
          <w:rPr>
            <w:lang w:val="en-AU"/>
          </w:rPr>
          <w:t>.R</w:t>
        </w:r>
        <w:proofErr w:type="spellEnd"/>
        <w:r>
          <w:rPr>
            <w:lang w:val="en-AU"/>
          </w:rPr>
          <w:t>) that illustrates the phenomena.</w:t>
        </w:r>
      </w:ins>
    </w:p>
    <w:p w14:paraId="588E7200" w14:textId="6E89EBAB" w:rsidR="00781E89" w:rsidRDefault="00C15CF4">
      <w:pPr>
        <w:rPr>
          <w:ins w:id="126" w:author="Richard Upton" w:date="2016-02-10T13:53:00Z"/>
          <w:lang w:val="en-AU"/>
        </w:rPr>
      </w:pPr>
      <w:ins w:id="127" w:author="Richard Upton" w:date="2016-02-10T13:33:00Z">
        <w:r>
          <w:rPr>
            <w:lang w:val="en-AU"/>
          </w:rPr>
          <w:lastRenderedPageBreak/>
          <w:t>I talked to Richard and David about this</w:t>
        </w:r>
        <w:r>
          <w:rPr>
            <w:lang w:val="en-AU"/>
          </w:rPr>
          <w:t xml:space="preserve"> too</w:t>
        </w:r>
        <w:r>
          <w:rPr>
            <w:lang w:val="en-AU"/>
          </w:rPr>
          <w:t>, and they</w:t>
        </w:r>
      </w:ins>
      <w:del w:id="128" w:author="Richard Upton" w:date="2016-02-10T13:33:00Z">
        <w:r w:rsidR="00781E89" w:rsidDel="00C15CF4">
          <w:rPr>
            <w:lang w:val="en-AU"/>
          </w:rPr>
          <w:delText>I</w:delText>
        </w:r>
      </w:del>
      <w:r w:rsidR="00781E89">
        <w:rPr>
          <w:lang w:val="en-AU"/>
        </w:rPr>
        <w:t xml:space="preserve"> would recommend using PRED for summarising the “average.”</w:t>
      </w:r>
    </w:p>
    <w:p w14:paraId="33645912" w14:textId="77777777" w:rsidR="00802A4E" w:rsidRDefault="00802A4E">
      <w:pPr>
        <w:rPr>
          <w:lang w:val="en-AU"/>
        </w:rPr>
      </w:pPr>
    </w:p>
    <w:p w14:paraId="7A1FE3BC" w14:textId="533050F5" w:rsidR="00B77247" w:rsidRPr="00802A4E" w:rsidDel="00B653CB" w:rsidRDefault="00802A4E" w:rsidP="00802A4E">
      <w:pPr>
        <w:pStyle w:val="ListParagraph"/>
        <w:numPr>
          <w:ilvl w:val="0"/>
          <w:numId w:val="1"/>
        </w:numPr>
        <w:rPr>
          <w:del w:id="129" w:author="Richard Upton" w:date="2016-02-10T13:39:00Z"/>
          <w:lang w:val="en-AU"/>
        </w:rPr>
        <w:pPrChange w:id="130" w:author="Richard Upton" w:date="2016-02-10T13:52:00Z">
          <w:pPr/>
        </w:pPrChange>
      </w:pPr>
      <w:ins w:id="131" w:author="Richard Upton" w:date="2016-02-10T13:52:00Z">
        <w:r>
          <w:rPr>
            <w:lang w:val="en-AU"/>
          </w:rPr>
          <w:t xml:space="preserve"> </w:t>
        </w:r>
      </w:ins>
    </w:p>
    <w:p w14:paraId="3470A393" w14:textId="692A606E" w:rsidR="00B77247" w:rsidDel="00B653CB" w:rsidRDefault="00B77247" w:rsidP="00802A4E">
      <w:pPr>
        <w:pStyle w:val="ListParagraph"/>
        <w:numPr>
          <w:ilvl w:val="0"/>
          <w:numId w:val="1"/>
        </w:numPr>
        <w:rPr>
          <w:del w:id="132" w:author="Richard Upton" w:date="2016-02-10T13:41:00Z"/>
          <w:b/>
          <w:lang w:val="en-AU"/>
        </w:rPr>
        <w:pPrChange w:id="133" w:author="Richard Upton" w:date="2016-02-10T13:52:00Z">
          <w:pPr/>
        </w:pPrChange>
      </w:pPr>
      <w:del w:id="134" w:author="Richard Upton" w:date="2016-02-10T13:41:00Z">
        <w:r w:rsidDel="00B653CB">
          <w:rPr>
            <w:b/>
            <w:lang w:val="en-AU"/>
          </w:rPr>
          <w:delText>Prediction versus Confidence Intervals</w:delText>
        </w:r>
      </w:del>
    </w:p>
    <w:p w14:paraId="3C3FBFFA" w14:textId="3EA787D0" w:rsidR="00B20B1B" w:rsidRPr="00B20B1B" w:rsidDel="00B653CB" w:rsidRDefault="00B20B1B" w:rsidP="00802A4E">
      <w:pPr>
        <w:pStyle w:val="ListParagraph"/>
        <w:numPr>
          <w:ilvl w:val="0"/>
          <w:numId w:val="1"/>
        </w:numPr>
        <w:rPr>
          <w:del w:id="135" w:author="Richard Upton" w:date="2016-02-10T13:41:00Z"/>
          <w:moveFrom w:id="136" w:author="Richard Upton" w:date="2016-02-10T13:41:00Z"/>
          <w:lang w:val="en-AU"/>
        </w:rPr>
        <w:pPrChange w:id="137" w:author="Richard Upton" w:date="2016-02-10T13:52:00Z">
          <w:pPr/>
        </w:pPrChange>
      </w:pPr>
      <w:moveFromRangeStart w:id="138" w:author="Richard Upton" w:date="2016-02-10T13:41:00Z" w:name="move442875030"/>
      <w:moveFrom w:id="139" w:author="Richard Upton" w:date="2016-02-10T13:41:00Z">
        <w:del w:id="140" w:author="Richard Upton" w:date="2016-02-10T13:41:00Z">
          <w:r w:rsidDel="00B653CB">
            <w:rPr>
              <w:lang w:val="en-AU"/>
            </w:rPr>
            <w:delText>Commonly we use prediction intervals (percentiles) as the confidence interval method assumes that the data is normally distributed and that the mean is the centre of the distribution.</w:delText>
          </w:r>
        </w:del>
      </w:moveFrom>
    </w:p>
    <w:moveFromRangeEnd w:id="138"/>
    <w:p w14:paraId="51131673" w14:textId="3C121AD1" w:rsidR="00345DDE" w:rsidDel="00B653CB" w:rsidRDefault="00345DDE" w:rsidP="00802A4E">
      <w:pPr>
        <w:pStyle w:val="ListParagraph"/>
        <w:numPr>
          <w:ilvl w:val="0"/>
          <w:numId w:val="1"/>
        </w:numPr>
        <w:rPr>
          <w:del w:id="141" w:author="Richard Upton" w:date="2016-02-10T13:41:00Z"/>
          <w:lang w:val="en-AU"/>
        </w:rPr>
        <w:pPrChange w:id="142" w:author="Richard Upton" w:date="2016-02-10T13:52:00Z">
          <w:pPr/>
        </w:pPrChange>
      </w:pPr>
    </w:p>
    <w:p w14:paraId="64511E08" w14:textId="1275CDD4" w:rsidR="00345DDE" w:rsidRDefault="000650E0" w:rsidP="00802A4E">
      <w:pPr>
        <w:pStyle w:val="ListParagraph"/>
        <w:numPr>
          <w:ilvl w:val="0"/>
          <w:numId w:val="1"/>
        </w:numPr>
        <w:rPr>
          <w:ins w:id="143" w:author="Richard Upton" w:date="2016-02-10T13:43:00Z"/>
          <w:b/>
          <w:lang w:val="en-AU"/>
        </w:rPr>
        <w:pPrChange w:id="144" w:author="Richard Upton" w:date="2016-02-10T13:52:00Z">
          <w:pPr/>
        </w:pPrChange>
      </w:pPr>
      <w:r>
        <w:rPr>
          <w:b/>
          <w:lang w:val="en-AU"/>
        </w:rPr>
        <w:t>Methods for calculating</w:t>
      </w:r>
      <w:r w:rsidR="00345DDE" w:rsidRPr="00EE4E53">
        <w:rPr>
          <w:b/>
          <w:lang w:val="en-AU"/>
        </w:rPr>
        <w:t xml:space="preserve"> duration in severe neutropenia</w:t>
      </w:r>
    </w:p>
    <w:p w14:paraId="4D6525AB" w14:textId="54C930F1" w:rsidR="00C65D7E" w:rsidDel="00802A4E" w:rsidRDefault="00802A4E">
      <w:pPr>
        <w:rPr>
          <w:del w:id="145" w:author="Richard Upton" w:date="2016-02-10T13:47:00Z"/>
          <w:b/>
          <w:lang w:val="en-AU"/>
        </w:rPr>
      </w:pPr>
      <w:ins w:id="146" w:author="Richard Upton" w:date="2016-02-10T13:48:00Z">
        <w:r>
          <w:rPr>
            <w:lang w:val="en-AU"/>
          </w:rPr>
          <w:t>We have a difference in this aspect of our models to.  As discussed above, t</w:t>
        </w:r>
      </w:ins>
    </w:p>
    <w:p w14:paraId="5C1BB887" w14:textId="429F0487" w:rsidR="008F4E5C" w:rsidRDefault="00B77247">
      <w:pPr>
        <w:rPr>
          <w:lang w:val="en-AU"/>
        </w:rPr>
      </w:pPr>
      <w:del w:id="147" w:author="Richard Upton" w:date="2016-02-10T13:48:00Z">
        <w:r w:rsidDel="00802A4E">
          <w:rPr>
            <w:lang w:val="en-AU"/>
          </w:rPr>
          <w:delText>T</w:delText>
        </w:r>
      </w:del>
      <w:proofErr w:type="gramStart"/>
      <w:r>
        <w:rPr>
          <w:lang w:val="en-AU"/>
        </w:rPr>
        <w:t>he</w:t>
      </w:r>
      <w:proofErr w:type="gramEnd"/>
      <w:r>
        <w:rPr>
          <w:lang w:val="en-AU"/>
        </w:rPr>
        <w:t xml:space="preserve"> method that I used for calculating the duration in severe neutropenia </w:t>
      </w:r>
      <w:r w:rsidR="009B6A0E">
        <w:rPr>
          <w:lang w:val="en-AU"/>
        </w:rPr>
        <w:t xml:space="preserve">in the Shiny app </w:t>
      </w:r>
      <w:r>
        <w:rPr>
          <w:lang w:val="en-AU"/>
        </w:rPr>
        <w:t>is based on the PRED, and the 95% prediction intervals are from the IPRED.</w:t>
      </w:r>
    </w:p>
    <w:p w14:paraId="7B970C7C" w14:textId="5641E520" w:rsidR="00BD2981" w:rsidDel="00802A4E" w:rsidRDefault="00BD2981">
      <w:pPr>
        <w:rPr>
          <w:del w:id="148" w:author="Richard Upton" w:date="2016-02-10T13:49:00Z"/>
          <w:lang w:val="en-AU"/>
        </w:rPr>
      </w:pPr>
      <w:r>
        <w:rPr>
          <w:lang w:val="en-AU"/>
        </w:rPr>
        <w:t xml:space="preserve">I think </w:t>
      </w:r>
      <w:del w:id="149" w:author="Richard Upton" w:date="2016-02-10T13:49:00Z">
        <w:r w:rsidDel="00802A4E">
          <w:rPr>
            <w:lang w:val="en-AU"/>
          </w:rPr>
          <w:delText>the differences in our results come from the prediction/summary statistics that we have used to calculate the duration in severe neutropenia, rather than the actual method to do so.</w:delText>
        </w:r>
      </w:del>
    </w:p>
    <w:p w14:paraId="6CC6F2F8" w14:textId="2CCF08D2" w:rsidR="00BD2981" w:rsidDel="00802A4E" w:rsidRDefault="00BD2981" w:rsidP="00802A4E">
      <w:pPr>
        <w:rPr>
          <w:del w:id="150" w:author="Richard Upton" w:date="2016-02-10T13:51:00Z"/>
          <w:lang w:val="en-AU"/>
        </w:rPr>
      </w:pPr>
      <w:del w:id="151" w:author="Richard Upton" w:date="2016-02-10T13:49:00Z">
        <w:r w:rsidDel="00802A4E">
          <w:rPr>
            <w:lang w:val="en-AU"/>
          </w:rPr>
          <w:delText>The method that you have used, however</w:delText>
        </w:r>
      </w:del>
      <w:proofErr w:type="gramStart"/>
      <w:ins w:id="152" w:author="Richard Upton" w:date="2016-02-10T13:49:00Z">
        <w:r w:rsidR="00802A4E">
          <w:rPr>
            <w:lang w:val="en-AU"/>
          </w:rPr>
          <w:t>you</w:t>
        </w:r>
        <w:proofErr w:type="gramEnd"/>
        <w:r w:rsidR="00802A4E">
          <w:rPr>
            <w:lang w:val="en-AU"/>
          </w:rPr>
          <w:t xml:space="preserve"> have used a method that</w:t>
        </w:r>
      </w:ins>
      <w:del w:id="153" w:author="Richard Upton" w:date="2016-02-10T13:49:00Z">
        <w:r w:rsidDel="00802A4E">
          <w:rPr>
            <w:lang w:val="en-AU"/>
          </w:rPr>
          <w:delText>,</w:delText>
        </w:r>
      </w:del>
      <w:r>
        <w:rPr>
          <w:lang w:val="en-AU"/>
        </w:rPr>
        <w:t xml:space="preserve"> assumes that in the 24-hour interval where an individual enters or exits Grade 4 neutropenia, the slope of change in ANC is linear</w:t>
      </w:r>
      <w:ins w:id="154" w:author="Richard Upton" w:date="2016-02-10T13:50:00Z">
        <w:r w:rsidR="00802A4E">
          <w:rPr>
            <w:lang w:val="en-AU"/>
          </w:rPr>
          <w:t>?</w:t>
        </w:r>
      </w:ins>
      <w:ins w:id="155" w:author="Richard Upton" w:date="2016-02-10T13:49:00Z">
        <w:r w:rsidR="00802A4E">
          <w:rPr>
            <w:lang w:val="en-AU"/>
          </w:rPr>
          <w:t xml:space="preserve">  This </w:t>
        </w:r>
      </w:ins>
      <w:del w:id="156" w:author="Richard Upton" w:date="2016-02-10T13:49:00Z">
        <w:r w:rsidDel="00802A4E">
          <w:rPr>
            <w:lang w:val="en-AU"/>
          </w:rPr>
          <w:delText xml:space="preserve"> – which it is not</w:delText>
        </w:r>
        <w:r w:rsidR="00E44FAC" w:rsidDel="00802A4E">
          <w:rPr>
            <w:lang w:val="en-AU"/>
          </w:rPr>
          <w:delText xml:space="preserve"> – and therefore this </w:delText>
        </w:r>
      </w:del>
      <w:r w:rsidR="00E44FAC">
        <w:rPr>
          <w:lang w:val="en-AU"/>
        </w:rPr>
        <w:t>method can only provide an approximation</w:t>
      </w:r>
      <w:ins w:id="157" w:author="Richard Upton" w:date="2016-02-10T13:49:00Z">
        <w:r w:rsidR="00802A4E">
          <w:rPr>
            <w:lang w:val="en-AU"/>
          </w:rPr>
          <w:t xml:space="preserve"> and would be </w:t>
        </w:r>
      </w:ins>
      <w:del w:id="158" w:author="Richard Upton" w:date="2016-02-10T13:49:00Z">
        <w:r w:rsidDel="00802A4E">
          <w:rPr>
            <w:lang w:val="en-AU"/>
          </w:rPr>
          <w:delText>.</w:delText>
        </w:r>
        <w:r w:rsidR="0031759C" w:rsidDel="00802A4E">
          <w:rPr>
            <w:lang w:val="en-AU"/>
          </w:rPr>
          <w:delText xml:space="preserve">  This method would also</w:delText>
        </w:r>
      </w:del>
      <w:del w:id="159" w:author="Richard Upton" w:date="2016-02-10T13:50:00Z">
        <w:r w:rsidR="0031759C" w:rsidDel="00802A4E">
          <w:rPr>
            <w:lang w:val="en-AU"/>
          </w:rPr>
          <w:delText xml:space="preserve"> be </w:delText>
        </w:r>
      </w:del>
      <w:r w:rsidR="0031759C">
        <w:rPr>
          <w:lang w:val="en-AU"/>
        </w:rPr>
        <w:t>quite exhaustive if written into R.</w:t>
      </w:r>
      <w:ins w:id="160" w:author="Richard Upton" w:date="2016-02-10T13:50:00Z">
        <w:r w:rsidR="00802A4E">
          <w:rPr>
            <w:lang w:val="en-AU"/>
          </w:rPr>
          <w:t xml:space="preserve">  There is actually a neat trick in NONMEM that allows you to do this</w:t>
        </w:r>
      </w:ins>
      <w:ins w:id="161" w:author="Richard Upton" w:date="2016-02-10T13:51:00Z">
        <w:r w:rsidR="00802A4E">
          <w:rPr>
            <w:lang w:val="en-AU"/>
          </w:rPr>
          <w:t xml:space="preserve">.  </w:t>
        </w:r>
      </w:ins>
    </w:p>
    <w:p w14:paraId="3524F4EB" w14:textId="5179E606" w:rsidR="00AF2EA3" w:rsidRDefault="0031759C">
      <w:pPr>
        <w:rPr>
          <w:ins w:id="162" w:author="Richard Upton" w:date="2016-02-10T13:51:00Z"/>
          <w:lang w:val="en-AU"/>
        </w:rPr>
      </w:pPr>
      <w:r>
        <w:rPr>
          <w:lang w:val="en-AU"/>
        </w:rPr>
        <w:t>I’ve attached a NONMEM control stream of your model</w:t>
      </w:r>
      <w:ins w:id="163" w:author="Richard Upton" w:date="2016-02-10T13:52:00Z">
        <w:r w:rsidR="00802A4E">
          <w:rPr>
            <w:lang w:val="en-AU"/>
          </w:rPr>
          <w:t xml:space="preserve"> (</w:t>
        </w:r>
        <w:proofErr w:type="spellStart"/>
        <w:r w:rsidR="00802A4E" w:rsidRPr="00802A4E">
          <w:rPr>
            <w:lang w:val="en-AU"/>
          </w:rPr>
          <w:t>PKPD_Final_SIM_JW</w:t>
        </w:r>
        <w:r w:rsidR="00802A4E">
          <w:rPr>
            <w:lang w:val="en-AU"/>
          </w:rPr>
          <w:t>.ctl</w:t>
        </w:r>
        <w:proofErr w:type="spellEnd"/>
        <w:r w:rsidR="00802A4E">
          <w:rPr>
            <w:lang w:val="en-AU"/>
          </w:rPr>
          <w:t>)</w:t>
        </w:r>
      </w:ins>
      <w:r>
        <w:rPr>
          <w:lang w:val="en-AU"/>
        </w:rPr>
        <w:t xml:space="preserve">, with an extra compartment added </w:t>
      </w:r>
      <w:r w:rsidR="00DB07B7">
        <w:rPr>
          <w:lang w:val="en-AU"/>
        </w:rPr>
        <w:t>that</w:t>
      </w:r>
      <w:r>
        <w:rPr>
          <w:lang w:val="en-AU"/>
        </w:rPr>
        <w:t xml:space="preserve"> collects the duration each individual spends in Grade 4 neutropenia. You’ll find that it only requires an extra 3 lines of code</w:t>
      </w:r>
      <w:r w:rsidR="00E44FAC">
        <w:rPr>
          <w:lang w:val="en-AU"/>
        </w:rPr>
        <w:t xml:space="preserve"> and uses differential equations</w:t>
      </w:r>
      <w:r>
        <w:rPr>
          <w:lang w:val="en-AU"/>
        </w:rPr>
        <w:t>.</w:t>
      </w:r>
      <w:r w:rsidR="00E44FAC">
        <w:rPr>
          <w:lang w:val="en-AU"/>
        </w:rPr>
        <w:t xml:space="preserve"> </w:t>
      </w:r>
    </w:p>
    <w:p w14:paraId="7460CB66" w14:textId="59653CD3" w:rsidR="00802A4E" w:rsidRDefault="00802A4E">
      <w:pPr>
        <w:rPr>
          <w:lang w:val="en-AU"/>
        </w:rPr>
      </w:pPr>
      <w:ins w:id="164" w:author="Richard Upton" w:date="2016-02-10T13:51:00Z">
        <w:r>
          <w:rPr>
            <w:lang w:val="en-AU"/>
          </w:rPr>
          <w:t xml:space="preserve">This only applies to IPRED, so is obviously dependent of accepting the arguments </w:t>
        </w:r>
      </w:ins>
      <w:ins w:id="165" w:author="Richard Upton" w:date="2016-02-10T13:52:00Z">
        <w:r>
          <w:rPr>
            <w:lang w:val="en-AU"/>
          </w:rPr>
          <w:t>presented in 1 &amp; 2.</w:t>
        </w:r>
      </w:ins>
    </w:p>
    <w:p w14:paraId="7D303C42" w14:textId="65D49AE9" w:rsidR="0031759C" w:rsidRPr="00B77247" w:rsidRDefault="00AF2EA3">
      <w:pPr>
        <w:rPr>
          <w:lang w:val="en-AU"/>
        </w:rPr>
      </w:pPr>
      <w:bookmarkStart w:id="166" w:name="_GoBack"/>
      <w:r>
        <w:rPr>
          <w:noProof/>
        </w:rPr>
        <w:drawing>
          <wp:inline distT="0" distB="0" distL="0" distR="0" wp14:anchorId="7DD353D8" wp14:editId="77B4CA0F">
            <wp:extent cx="5509260" cy="5509260"/>
            <wp:effectExtent l="0" t="0" r="0" b="0"/>
            <wp:docPr id="1" name="Picture 1" descr="100sims_PRED_versus_Mea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0sims_PRED_versus_Mean.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3840" cy="5513840"/>
                    </a:xfrm>
                    <a:prstGeom prst="rect">
                      <a:avLst/>
                    </a:prstGeom>
                    <a:noFill/>
                    <a:ln>
                      <a:noFill/>
                    </a:ln>
                  </pic:spPr>
                </pic:pic>
              </a:graphicData>
            </a:graphic>
          </wp:inline>
        </w:drawing>
      </w:r>
      <w:bookmarkEnd w:id="166"/>
    </w:p>
    <w:sectPr w:rsidR="0031759C" w:rsidRPr="00B77247" w:rsidSect="00861BCD">
      <w:pgSz w:w="11900" w:h="16840"/>
      <w:pgMar w:top="1134" w:right="1134" w:bottom="1134" w:left="1134"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A1A98"/>
    <w:multiLevelType w:val="hybridMultilevel"/>
    <w:tmpl w:val="6D827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DDE"/>
    <w:rsid w:val="000650E0"/>
    <w:rsid w:val="000C790D"/>
    <w:rsid w:val="000E1DB9"/>
    <w:rsid w:val="000E237D"/>
    <w:rsid w:val="001035C2"/>
    <w:rsid w:val="00116988"/>
    <w:rsid w:val="001A10E9"/>
    <w:rsid w:val="001F6B99"/>
    <w:rsid w:val="002335DB"/>
    <w:rsid w:val="002634B9"/>
    <w:rsid w:val="00291683"/>
    <w:rsid w:val="002C2E41"/>
    <w:rsid w:val="002C55A6"/>
    <w:rsid w:val="00307C63"/>
    <w:rsid w:val="0031759C"/>
    <w:rsid w:val="00317B84"/>
    <w:rsid w:val="00345DDE"/>
    <w:rsid w:val="003B1F74"/>
    <w:rsid w:val="003C6224"/>
    <w:rsid w:val="00461E91"/>
    <w:rsid w:val="004D1632"/>
    <w:rsid w:val="0054090C"/>
    <w:rsid w:val="005B29A9"/>
    <w:rsid w:val="005C3466"/>
    <w:rsid w:val="005C5D3D"/>
    <w:rsid w:val="005F703F"/>
    <w:rsid w:val="00631B59"/>
    <w:rsid w:val="006B5A10"/>
    <w:rsid w:val="00774318"/>
    <w:rsid w:val="00781E89"/>
    <w:rsid w:val="00791660"/>
    <w:rsid w:val="00802A4E"/>
    <w:rsid w:val="00861BCD"/>
    <w:rsid w:val="00865ED3"/>
    <w:rsid w:val="008F4E5C"/>
    <w:rsid w:val="00913323"/>
    <w:rsid w:val="009B6A0E"/>
    <w:rsid w:val="00A01FAB"/>
    <w:rsid w:val="00A04807"/>
    <w:rsid w:val="00A672D9"/>
    <w:rsid w:val="00AF2EA3"/>
    <w:rsid w:val="00B20B1B"/>
    <w:rsid w:val="00B653CB"/>
    <w:rsid w:val="00B74B32"/>
    <w:rsid w:val="00B77247"/>
    <w:rsid w:val="00B946D7"/>
    <w:rsid w:val="00B9772F"/>
    <w:rsid w:val="00BB74AC"/>
    <w:rsid w:val="00BD2981"/>
    <w:rsid w:val="00BD6CB0"/>
    <w:rsid w:val="00C1092A"/>
    <w:rsid w:val="00C15CF4"/>
    <w:rsid w:val="00C46BBF"/>
    <w:rsid w:val="00C62FB6"/>
    <w:rsid w:val="00C65D7E"/>
    <w:rsid w:val="00C8706F"/>
    <w:rsid w:val="00CB0509"/>
    <w:rsid w:val="00D92FAB"/>
    <w:rsid w:val="00DB07B7"/>
    <w:rsid w:val="00DD12DE"/>
    <w:rsid w:val="00DD1F3B"/>
    <w:rsid w:val="00E3498F"/>
    <w:rsid w:val="00E44FAC"/>
    <w:rsid w:val="00E77918"/>
    <w:rsid w:val="00E84AC7"/>
    <w:rsid w:val="00E9287C"/>
    <w:rsid w:val="00EA1D45"/>
    <w:rsid w:val="00EE4E53"/>
    <w:rsid w:val="00F426B9"/>
    <w:rsid w:val="00F532B1"/>
    <w:rsid w:val="00FD45DA"/>
    <w:rsid w:val="00FF0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BFD9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caption" w:uiPriority="35"/>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0" w:qFormat="1"/>
    <w:lsdException w:name="TOC Heading" w:uiPriority="39" w:qFormat="1"/>
  </w:latentStyles>
  <w:style w:type="paragraph" w:default="1" w:styleId="Normal">
    <w:name w:val="Normal"/>
    <w:qFormat/>
    <w:rsid w:val="002634B9"/>
    <w:rPr>
      <w:rFonts w:ascii="Times New Roman" w:hAnsi="Times New Roman"/>
    </w:rPr>
  </w:style>
  <w:style w:type="paragraph" w:styleId="Heading1">
    <w:name w:val="heading 1"/>
    <w:basedOn w:val="Normal"/>
    <w:next w:val="BodyText"/>
    <w:link w:val="Heading1Char"/>
    <w:uiPriority w:val="9"/>
    <w:qFormat/>
    <w:rsid w:val="002634B9"/>
    <w:pPr>
      <w:keepNext/>
      <w:keepLines/>
      <w:spacing w:before="360" w:after="240"/>
      <w:jc w:val="center"/>
      <w:outlineLvl w:val="0"/>
    </w:pPr>
    <w:rPr>
      <w:rFonts w:ascii="Helvetica" w:eastAsiaTheme="majorEastAsia" w:hAnsi="Helvetica" w:cstheme="majorBidi"/>
      <w:b/>
      <w:bCs/>
      <w:color w:val="345A8A" w:themeColor="accent1" w:themeShade="B5"/>
      <w:sz w:val="32"/>
      <w:szCs w:val="32"/>
      <w:u w:val="single"/>
    </w:rPr>
  </w:style>
  <w:style w:type="paragraph" w:styleId="Heading2">
    <w:name w:val="heading 2"/>
    <w:basedOn w:val="Normal"/>
    <w:next w:val="BodyText"/>
    <w:link w:val="Heading2Char"/>
    <w:uiPriority w:val="9"/>
    <w:unhideWhenUsed/>
    <w:qFormat/>
    <w:rsid w:val="002634B9"/>
    <w:pPr>
      <w:keepNext/>
      <w:keepLines/>
      <w:spacing w:before="360" w:after="240"/>
      <w:outlineLvl w:val="1"/>
    </w:pPr>
    <w:rPr>
      <w:rFonts w:ascii="Helvetica" w:eastAsiaTheme="majorEastAsia" w:hAnsi="Helvetica" w:cstheme="majorBidi"/>
      <w:b/>
      <w:bCs/>
      <w:color w:val="4F81BD" w:themeColor="accent1"/>
      <w:sz w:val="32"/>
      <w:szCs w:val="32"/>
    </w:rPr>
  </w:style>
  <w:style w:type="paragraph" w:styleId="Heading3">
    <w:name w:val="heading 3"/>
    <w:basedOn w:val="Normal"/>
    <w:next w:val="BodyText"/>
    <w:link w:val="Heading3Char"/>
    <w:uiPriority w:val="9"/>
    <w:unhideWhenUsed/>
    <w:qFormat/>
    <w:rsid w:val="002634B9"/>
    <w:pPr>
      <w:keepNext/>
      <w:keepLines/>
      <w:spacing w:before="200" w:after="0"/>
      <w:outlineLvl w:val="2"/>
    </w:pPr>
    <w:rPr>
      <w:rFonts w:ascii="Helvetica" w:eastAsiaTheme="majorEastAsia" w:hAnsi="Helvetica" w:cstheme="majorBidi"/>
      <w:b/>
      <w:bCs/>
      <w:color w:val="4F81BD" w:themeColor="accent1"/>
      <w:sz w:val="28"/>
      <w:szCs w:val="28"/>
    </w:rPr>
  </w:style>
  <w:style w:type="paragraph" w:styleId="Heading4">
    <w:name w:val="heading 4"/>
    <w:basedOn w:val="Normal"/>
    <w:next w:val="BodyText"/>
    <w:link w:val="Heading4Char"/>
    <w:uiPriority w:val="9"/>
    <w:unhideWhenUsed/>
    <w:qFormat/>
    <w:rsid w:val="002634B9"/>
    <w:pPr>
      <w:keepNext/>
      <w:keepLines/>
      <w:spacing w:before="200" w:after="0"/>
      <w:outlineLvl w:val="3"/>
    </w:pPr>
    <w:rPr>
      <w:rFonts w:ascii="Helvetica" w:eastAsiaTheme="majorEastAsia" w:hAnsi="Helvetica" w:cstheme="majorBidi"/>
      <w:b/>
      <w:bCs/>
      <w:color w:val="4F81BD" w:themeColor="accent1"/>
    </w:rPr>
  </w:style>
  <w:style w:type="paragraph" w:styleId="Heading5">
    <w:name w:val="heading 5"/>
    <w:basedOn w:val="Normal"/>
    <w:next w:val="BodyText"/>
    <w:link w:val="Heading5Char"/>
    <w:uiPriority w:val="9"/>
    <w:unhideWhenUsed/>
    <w:qFormat/>
    <w:rsid w:val="002634B9"/>
    <w:pPr>
      <w:keepNext/>
      <w:keepLines/>
      <w:spacing w:before="200" w:after="0"/>
      <w:outlineLvl w:val="4"/>
    </w:pPr>
    <w:rPr>
      <w:rFonts w:ascii="Helvetica" w:eastAsiaTheme="majorEastAsia" w:hAnsi="Helvetica"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lertTok">
    <w:name w:val="AlertTok"/>
    <w:basedOn w:val="DefaultParagraphFont"/>
    <w:rsid w:val="00E3498F"/>
    <w:rPr>
      <w:rFonts w:ascii="Consolas" w:hAnsi="Consolas"/>
      <w:color w:val="EF2929"/>
      <w:sz w:val="22"/>
      <w:shd w:val="clear" w:color="auto" w:fill="F8F8F8"/>
    </w:rPr>
  </w:style>
  <w:style w:type="paragraph" w:customStyle="1" w:styleId="Authors">
    <w:name w:val="Authors"/>
    <w:next w:val="Normal"/>
    <w:autoRedefine/>
    <w:rsid w:val="00E3498F"/>
    <w:pPr>
      <w:keepNext/>
      <w:keepLines/>
      <w:jc w:val="center"/>
    </w:pPr>
    <w:rPr>
      <w:rFonts w:ascii="Times New Roman" w:hAnsi="Times New Roman"/>
    </w:rPr>
  </w:style>
  <w:style w:type="character" w:customStyle="1" w:styleId="BaseNTok">
    <w:name w:val="BaseNTok"/>
    <w:basedOn w:val="DefaultParagraphFont"/>
    <w:rsid w:val="00E3498F"/>
    <w:rPr>
      <w:rFonts w:ascii="Consolas" w:hAnsi="Consolas"/>
      <w:color w:val="0000CF"/>
      <w:sz w:val="22"/>
      <w:shd w:val="clear" w:color="auto" w:fill="F8F8F8"/>
    </w:rPr>
  </w:style>
  <w:style w:type="paragraph" w:customStyle="1" w:styleId="BlockQuote">
    <w:name w:val="Block Quote"/>
    <w:basedOn w:val="Normal"/>
    <w:next w:val="Normal"/>
    <w:uiPriority w:val="9"/>
    <w:unhideWhenUsed/>
    <w:rsid w:val="00E3498F"/>
    <w:pPr>
      <w:spacing w:before="100" w:after="100"/>
    </w:pPr>
    <w:rPr>
      <w:rFonts w:asciiTheme="majorHAnsi" w:eastAsiaTheme="majorEastAsia" w:hAnsiTheme="majorHAnsi" w:cstheme="majorBidi"/>
      <w:bCs/>
      <w:sz w:val="20"/>
      <w:szCs w:val="20"/>
    </w:rPr>
  </w:style>
  <w:style w:type="paragraph" w:styleId="BodyText">
    <w:name w:val="Body Text"/>
    <w:basedOn w:val="Normal"/>
    <w:link w:val="BodyTextChar"/>
    <w:qFormat/>
    <w:rsid w:val="002634B9"/>
    <w:pPr>
      <w:spacing w:before="180" w:after="180"/>
    </w:pPr>
  </w:style>
  <w:style w:type="character" w:customStyle="1" w:styleId="BodyTextChar">
    <w:name w:val="Body Text Char"/>
    <w:basedOn w:val="DefaultParagraphFont"/>
    <w:link w:val="BodyText"/>
    <w:rsid w:val="002634B9"/>
    <w:rPr>
      <w:rFonts w:ascii="Times New Roman" w:hAnsi="Times New Roman"/>
    </w:rPr>
  </w:style>
  <w:style w:type="character" w:customStyle="1" w:styleId="BodyTextChar1">
    <w:name w:val="Body Text Char1"/>
    <w:basedOn w:val="DefaultParagraphFont"/>
    <w:rsid w:val="00E3498F"/>
    <w:rPr>
      <w:rFonts w:ascii="Times New Roman" w:eastAsiaTheme="minorHAnsi" w:hAnsi="Times New Roman"/>
      <w:lang w:val="en-US"/>
    </w:rPr>
  </w:style>
  <w:style w:type="character" w:customStyle="1" w:styleId="CharTok">
    <w:name w:val="CharTok"/>
    <w:basedOn w:val="DefaultParagraphFont"/>
    <w:rsid w:val="00E3498F"/>
    <w:rPr>
      <w:rFonts w:ascii="Consolas" w:hAnsi="Consolas"/>
      <w:color w:val="4E9A06"/>
      <w:sz w:val="22"/>
      <w:shd w:val="clear" w:color="auto" w:fill="F8F8F8"/>
    </w:rPr>
  </w:style>
  <w:style w:type="character" w:customStyle="1" w:styleId="CommentTok">
    <w:name w:val="CommentTok"/>
    <w:basedOn w:val="DefaultParagraphFont"/>
    <w:rsid w:val="00E3498F"/>
    <w:rPr>
      <w:rFonts w:ascii="Consolas" w:hAnsi="Consolas"/>
      <w:i/>
      <w:color w:val="8F5902"/>
      <w:sz w:val="22"/>
      <w:shd w:val="clear" w:color="auto" w:fill="F8F8F8"/>
    </w:rPr>
  </w:style>
  <w:style w:type="paragraph" w:customStyle="1" w:styleId="Compact">
    <w:name w:val="Compact"/>
    <w:basedOn w:val="BodyText"/>
    <w:qFormat/>
    <w:rsid w:val="002634B9"/>
    <w:pPr>
      <w:spacing w:before="36" w:after="36"/>
    </w:pPr>
  </w:style>
  <w:style w:type="character" w:customStyle="1" w:styleId="DataTypeTok">
    <w:name w:val="DataTypeTok"/>
    <w:basedOn w:val="DefaultParagraphFont"/>
    <w:rsid w:val="00E3498F"/>
    <w:rPr>
      <w:rFonts w:ascii="Consolas" w:hAnsi="Consolas"/>
      <w:color w:val="204A87"/>
      <w:sz w:val="22"/>
      <w:shd w:val="clear" w:color="auto" w:fill="F8F8F8"/>
    </w:rPr>
  </w:style>
  <w:style w:type="paragraph" w:styleId="Date">
    <w:name w:val="Date"/>
    <w:next w:val="BodyText"/>
    <w:link w:val="DateChar"/>
    <w:qFormat/>
    <w:rsid w:val="002634B9"/>
    <w:pPr>
      <w:keepNext/>
      <w:keepLines/>
      <w:jc w:val="center"/>
    </w:pPr>
    <w:rPr>
      <w:rFonts w:ascii="Times New Roman" w:hAnsi="Times New Roman"/>
    </w:rPr>
  </w:style>
  <w:style w:type="character" w:customStyle="1" w:styleId="DateChar">
    <w:name w:val="Date Char"/>
    <w:basedOn w:val="DefaultParagraphFont"/>
    <w:link w:val="Date"/>
    <w:rsid w:val="001A10E9"/>
    <w:rPr>
      <w:rFonts w:ascii="Times New Roman" w:hAnsi="Times New Roman"/>
    </w:rPr>
  </w:style>
  <w:style w:type="character" w:customStyle="1" w:styleId="DecValTok">
    <w:name w:val="DecValTok"/>
    <w:basedOn w:val="DefaultParagraphFont"/>
    <w:rsid w:val="00E3498F"/>
    <w:rPr>
      <w:rFonts w:ascii="Consolas" w:hAnsi="Consolas"/>
      <w:color w:val="0000CF"/>
      <w:sz w:val="22"/>
      <w:shd w:val="clear" w:color="auto" w:fill="F8F8F8"/>
    </w:rPr>
  </w:style>
  <w:style w:type="paragraph" w:customStyle="1" w:styleId="Definition">
    <w:name w:val="Definition"/>
    <w:basedOn w:val="Normal"/>
    <w:rsid w:val="00E3498F"/>
  </w:style>
  <w:style w:type="paragraph" w:customStyle="1" w:styleId="DefinitionTerm">
    <w:name w:val="Definition Term"/>
    <w:basedOn w:val="Normal"/>
    <w:next w:val="Definition"/>
    <w:rsid w:val="00E3498F"/>
    <w:pPr>
      <w:keepNext/>
      <w:keepLines/>
    </w:pPr>
    <w:rPr>
      <w:b/>
    </w:rPr>
  </w:style>
  <w:style w:type="character" w:customStyle="1" w:styleId="ErrorTok">
    <w:name w:val="ErrorTok"/>
    <w:basedOn w:val="DefaultParagraphFont"/>
    <w:rsid w:val="00E3498F"/>
    <w:rPr>
      <w:rFonts w:ascii="Consolas" w:hAnsi="Consolas"/>
      <w:b/>
      <w:sz w:val="22"/>
      <w:shd w:val="clear" w:color="auto" w:fill="F8F8F8"/>
    </w:rPr>
  </w:style>
  <w:style w:type="character" w:customStyle="1" w:styleId="FloatTok">
    <w:name w:val="FloatTok"/>
    <w:basedOn w:val="DefaultParagraphFont"/>
    <w:rsid w:val="00E3498F"/>
    <w:rPr>
      <w:rFonts w:ascii="Consolas" w:hAnsi="Consolas"/>
      <w:color w:val="0000CF"/>
      <w:sz w:val="22"/>
      <w:shd w:val="clear" w:color="auto" w:fill="F8F8F8"/>
    </w:rPr>
  </w:style>
  <w:style w:type="character" w:customStyle="1" w:styleId="FootnoteRef">
    <w:name w:val="Footnote Ref"/>
    <w:basedOn w:val="BodyTextChar"/>
    <w:rsid w:val="00E3498F"/>
    <w:rPr>
      <w:rFonts w:ascii="Times New Roman" w:eastAsiaTheme="minorHAnsi" w:hAnsi="Times New Roman"/>
      <w:i w:val="0"/>
      <w:vertAlign w:val="superscript"/>
      <w:lang w:val="en-US"/>
    </w:rPr>
  </w:style>
  <w:style w:type="paragraph" w:styleId="FootnoteText">
    <w:name w:val="footnote text"/>
    <w:basedOn w:val="Normal"/>
    <w:link w:val="FootnoteTextChar"/>
    <w:uiPriority w:val="9"/>
    <w:unhideWhenUsed/>
    <w:qFormat/>
    <w:rsid w:val="002634B9"/>
  </w:style>
  <w:style w:type="character" w:customStyle="1" w:styleId="FootnoteTextChar">
    <w:name w:val="Footnote Text Char"/>
    <w:basedOn w:val="DefaultParagraphFont"/>
    <w:link w:val="FootnoteText"/>
    <w:uiPriority w:val="9"/>
    <w:rsid w:val="001A10E9"/>
    <w:rPr>
      <w:rFonts w:ascii="Times New Roman" w:hAnsi="Times New Roman"/>
    </w:rPr>
  </w:style>
  <w:style w:type="character" w:customStyle="1" w:styleId="FunctionTok">
    <w:name w:val="FunctionTok"/>
    <w:basedOn w:val="DefaultParagraphFont"/>
    <w:rsid w:val="00E3498F"/>
    <w:rPr>
      <w:rFonts w:ascii="Consolas" w:hAnsi="Consolas"/>
      <w:color w:val="000000"/>
      <w:sz w:val="22"/>
      <w:shd w:val="clear" w:color="auto" w:fill="F8F8F8"/>
    </w:rPr>
  </w:style>
  <w:style w:type="character" w:customStyle="1" w:styleId="Heading1Char">
    <w:name w:val="Heading 1 Char"/>
    <w:basedOn w:val="DefaultParagraphFont"/>
    <w:link w:val="Heading1"/>
    <w:uiPriority w:val="9"/>
    <w:rsid w:val="001A10E9"/>
    <w:rPr>
      <w:rFonts w:ascii="Helvetica" w:eastAsiaTheme="majorEastAsia" w:hAnsi="Helvetica" w:cstheme="majorBidi"/>
      <w:b/>
      <w:bCs/>
      <w:color w:val="345A8A" w:themeColor="accent1" w:themeShade="B5"/>
      <w:sz w:val="32"/>
      <w:szCs w:val="32"/>
      <w:u w:val="single"/>
    </w:rPr>
  </w:style>
  <w:style w:type="character" w:customStyle="1" w:styleId="Heading2Char">
    <w:name w:val="Heading 2 Char"/>
    <w:basedOn w:val="DefaultParagraphFont"/>
    <w:link w:val="Heading2"/>
    <w:uiPriority w:val="9"/>
    <w:rsid w:val="001A10E9"/>
    <w:rPr>
      <w:rFonts w:ascii="Helvetica" w:eastAsiaTheme="majorEastAsia" w:hAnsi="Helvetica" w:cstheme="majorBidi"/>
      <w:b/>
      <w:bCs/>
      <w:color w:val="4F81BD" w:themeColor="accent1"/>
      <w:sz w:val="32"/>
      <w:szCs w:val="32"/>
    </w:rPr>
  </w:style>
  <w:style w:type="character" w:customStyle="1" w:styleId="Heading3Char">
    <w:name w:val="Heading 3 Char"/>
    <w:basedOn w:val="DefaultParagraphFont"/>
    <w:link w:val="Heading3"/>
    <w:uiPriority w:val="9"/>
    <w:rsid w:val="001A10E9"/>
    <w:rPr>
      <w:rFonts w:ascii="Helvetica" w:eastAsiaTheme="majorEastAsia" w:hAnsi="Helvetica" w:cstheme="majorBidi"/>
      <w:b/>
      <w:bCs/>
      <w:color w:val="4F81BD" w:themeColor="accent1"/>
      <w:sz w:val="28"/>
      <w:szCs w:val="28"/>
    </w:rPr>
  </w:style>
  <w:style w:type="character" w:customStyle="1" w:styleId="Heading4Char">
    <w:name w:val="Heading 4 Char"/>
    <w:basedOn w:val="DefaultParagraphFont"/>
    <w:link w:val="Heading4"/>
    <w:uiPriority w:val="9"/>
    <w:rsid w:val="001A10E9"/>
    <w:rPr>
      <w:rFonts w:ascii="Helvetica" w:eastAsiaTheme="majorEastAsia" w:hAnsi="Helvetica" w:cstheme="majorBidi"/>
      <w:b/>
      <w:bCs/>
      <w:color w:val="4F81BD" w:themeColor="accent1"/>
    </w:rPr>
  </w:style>
  <w:style w:type="character" w:customStyle="1" w:styleId="Heading5Char">
    <w:name w:val="Heading 5 Char"/>
    <w:basedOn w:val="DefaultParagraphFont"/>
    <w:link w:val="Heading5"/>
    <w:uiPriority w:val="9"/>
    <w:rsid w:val="001A10E9"/>
    <w:rPr>
      <w:rFonts w:ascii="Helvetica" w:eastAsiaTheme="majorEastAsia" w:hAnsi="Helvetica" w:cstheme="majorBidi"/>
      <w:i/>
      <w:iCs/>
      <w:color w:val="4F81BD" w:themeColor="accent1"/>
    </w:rPr>
  </w:style>
  <w:style w:type="paragraph" w:customStyle="1" w:styleId="ImageCaption">
    <w:name w:val="Image Caption"/>
    <w:basedOn w:val="Normal"/>
    <w:rsid w:val="00E3498F"/>
    <w:pPr>
      <w:spacing w:after="120"/>
    </w:pPr>
    <w:rPr>
      <w:i/>
    </w:rPr>
  </w:style>
  <w:style w:type="character" w:customStyle="1" w:styleId="KeywordTok">
    <w:name w:val="KeywordTok"/>
    <w:basedOn w:val="DefaultParagraphFont"/>
    <w:rsid w:val="00E3498F"/>
    <w:rPr>
      <w:rFonts w:ascii="Consolas" w:hAnsi="Consolas"/>
      <w:b/>
      <w:color w:val="204A87"/>
      <w:sz w:val="22"/>
      <w:shd w:val="clear" w:color="auto" w:fill="F8F8F8"/>
    </w:rPr>
  </w:style>
  <w:style w:type="character" w:customStyle="1" w:styleId="Link">
    <w:name w:val="Link"/>
    <w:basedOn w:val="BodyTextChar"/>
    <w:rsid w:val="00E3498F"/>
    <w:rPr>
      <w:rFonts w:ascii="Times New Roman" w:eastAsiaTheme="minorHAnsi" w:hAnsi="Times New Roman"/>
      <w:i w:val="0"/>
      <w:color w:val="4F81BD" w:themeColor="accent1"/>
      <w:lang w:val="en-US"/>
    </w:rPr>
  </w:style>
  <w:style w:type="character" w:customStyle="1" w:styleId="NormalTok">
    <w:name w:val="NormalTok"/>
    <w:basedOn w:val="DefaultParagraphFont"/>
    <w:rsid w:val="00E3498F"/>
    <w:rPr>
      <w:rFonts w:ascii="Consolas" w:hAnsi="Consolas"/>
      <w:sz w:val="22"/>
      <w:shd w:val="clear" w:color="auto" w:fill="F8F8F8"/>
    </w:rPr>
  </w:style>
  <w:style w:type="character" w:customStyle="1" w:styleId="OtherTok">
    <w:name w:val="OtherTok"/>
    <w:basedOn w:val="DefaultParagraphFont"/>
    <w:rsid w:val="00E3498F"/>
    <w:rPr>
      <w:rFonts w:ascii="Consolas" w:hAnsi="Consolas"/>
      <w:color w:val="8F5902"/>
      <w:sz w:val="22"/>
      <w:shd w:val="clear" w:color="auto" w:fill="F8F8F8"/>
    </w:rPr>
  </w:style>
  <w:style w:type="character" w:customStyle="1" w:styleId="RegionMarkerTok">
    <w:name w:val="RegionMarkerTok"/>
    <w:basedOn w:val="DefaultParagraphFont"/>
    <w:rsid w:val="00E3498F"/>
    <w:rPr>
      <w:rFonts w:ascii="Consolas" w:hAnsi="Consolas"/>
      <w:sz w:val="22"/>
      <w:shd w:val="clear" w:color="auto" w:fill="F8F8F8"/>
    </w:rPr>
  </w:style>
  <w:style w:type="paragraph" w:customStyle="1" w:styleId="SourceCode">
    <w:name w:val="Source Code"/>
    <w:basedOn w:val="Normal"/>
    <w:link w:val="VerbatimChar"/>
    <w:rsid w:val="00E3498F"/>
    <w:pPr>
      <w:shd w:val="clear" w:color="auto" w:fill="F8F8F8"/>
      <w:wordWrap w:val="0"/>
    </w:pPr>
  </w:style>
  <w:style w:type="character" w:customStyle="1" w:styleId="VerbatimChar">
    <w:name w:val="Verbatim Char"/>
    <w:basedOn w:val="BodyTextChar"/>
    <w:link w:val="SourceCode"/>
    <w:rsid w:val="00E3498F"/>
    <w:rPr>
      <w:rFonts w:ascii="Times New Roman" w:eastAsiaTheme="minorHAnsi" w:hAnsi="Times New Roman"/>
      <w:i/>
      <w:shd w:val="clear" w:color="auto" w:fill="F8F8F8"/>
      <w:lang w:val="en-US"/>
    </w:rPr>
  </w:style>
  <w:style w:type="character" w:customStyle="1" w:styleId="StringTok">
    <w:name w:val="StringTok"/>
    <w:basedOn w:val="VerbatimChar"/>
    <w:rsid w:val="00E3498F"/>
    <w:rPr>
      <w:rFonts w:ascii="Consolas" w:eastAsiaTheme="minorHAnsi" w:hAnsi="Consolas"/>
      <w:i/>
      <w:color w:val="4E9A06"/>
      <w:sz w:val="22"/>
      <w:shd w:val="clear" w:color="auto" w:fill="F8F8F8"/>
      <w:lang w:val="en-US"/>
    </w:rPr>
  </w:style>
  <w:style w:type="paragraph" w:customStyle="1" w:styleId="TableCaption">
    <w:name w:val="Table Caption"/>
    <w:basedOn w:val="Normal"/>
    <w:rsid w:val="00E3498F"/>
    <w:pPr>
      <w:spacing w:after="120"/>
    </w:pPr>
    <w:rPr>
      <w:i/>
    </w:rPr>
  </w:style>
  <w:style w:type="paragraph" w:styleId="Title">
    <w:name w:val="Title"/>
    <w:basedOn w:val="Normal"/>
    <w:next w:val="BodyText"/>
    <w:link w:val="TitleChar"/>
    <w:qFormat/>
    <w:rsid w:val="002634B9"/>
    <w:pPr>
      <w:keepNext/>
      <w:keepLines/>
      <w:spacing w:after="240" w:line="360" w:lineRule="auto"/>
      <w:jc w:val="center"/>
    </w:pPr>
    <w:rPr>
      <w:rFonts w:ascii="Helvetica" w:eastAsiaTheme="majorEastAsia" w:hAnsi="Helvetica" w:cstheme="majorBidi"/>
      <w:b/>
      <w:bCs/>
      <w:color w:val="345A8A" w:themeColor="accent1" w:themeShade="B5"/>
      <w:sz w:val="36"/>
      <w:szCs w:val="36"/>
    </w:rPr>
  </w:style>
  <w:style w:type="character" w:customStyle="1" w:styleId="TitleChar">
    <w:name w:val="Title Char"/>
    <w:basedOn w:val="DefaultParagraphFont"/>
    <w:link w:val="Title"/>
    <w:rsid w:val="001A10E9"/>
    <w:rPr>
      <w:rFonts w:ascii="Helvetica" w:eastAsiaTheme="majorEastAsia" w:hAnsi="Helvetica" w:cstheme="majorBidi"/>
      <w:b/>
      <w:bCs/>
      <w:color w:val="345A8A" w:themeColor="accent1" w:themeShade="B5"/>
      <w:sz w:val="36"/>
      <w:szCs w:val="36"/>
    </w:rPr>
  </w:style>
  <w:style w:type="paragraph" w:customStyle="1" w:styleId="FirstParagraph">
    <w:name w:val="First Paragraph"/>
    <w:basedOn w:val="BodyText"/>
    <w:next w:val="BodyText"/>
    <w:qFormat/>
    <w:rsid w:val="002634B9"/>
  </w:style>
  <w:style w:type="paragraph" w:customStyle="1" w:styleId="Author">
    <w:name w:val="Author"/>
    <w:next w:val="BodyText"/>
    <w:qFormat/>
    <w:rsid w:val="002634B9"/>
    <w:pPr>
      <w:keepNext/>
      <w:keepLines/>
      <w:spacing w:line="360" w:lineRule="auto"/>
      <w:jc w:val="center"/>
    </w:pPr>
    <w:rPr>
      <w:rFonts w:ascii="Times New Roman" w:hAnsi="Times New Roman"/>
    </w:rPr>
  </w:style>
  <w:style w:type="paragraph" w:customStyle="1" w:styleId="Abstract">
    <w:name w:val="Abstract"/>
    <w:basedOn w:val="Normal"/>
    <w:next w:val="BodyText"/>
    <w:qFormat/>
    <w:rsid w:val="002634B9"/>
    <w:pPr>
      <w:keepNext/>
      <w:keepLines/>
      <w:spacing w:before="300" w:after="300"/>
    </w:pPr>
    <w:rPr>
      <w:sz w:val="20"/>
      <w:szCs w:val="20"/>
    </w:rPr>
  </w:style>
  <w:style w:type="paragraph" w:styleId="Subtitle">
    <w:name w:val="Subtitle"/>
    <w:basedOn w:val="Title"/>
    <w:next w:val="BodyText"/>
    <w:link w:val="SubtitleChar"/>
    <w:qFormat/>
    <w:rsid w:val="002634B9"/>
    <w:pPr>
      <w:spacing w:before="240"/>
    </w:pPr>
    <w:rPr>
      <w:sz w:val="30"/>
      <w:szCs w:val="30"/>
    </w:rPr>
  </w:style>
  <w:style w:type="character" w:customStyle="1" w:styleId="SubtitleChar">
    <w:name w:val="Subtitle Char"/>
    <w:basedOn w:val="DefaultParagraphFont"/>
    <w:link w:val="Subtitle"/>
    <w:rsid w:val="001A10E9"/>
    <w:rPr>
      <w:rFonts w:ascii="Helvetica" w:eastAsiaTheme="majorEastAsia" w:hAnsi="Helvetica" w:cstheme="majorBidi"/>
      <w:b/>
      <w:bCs/>
      <w:color w:val="345A8A" w:themeColor="accent1" w:themeShade="B5"/>
      <w:sz w:val="30"/>
      <w:szCs w:val="30"/>
    </w:rPr>
  </w:style>
  <w:style w:type="paragraph" w:styleId="BlockText">
    <w:name w:val="Block Text"/>
    <w:basedOn w:val="BodyText"/>
    <w:next w:val="BodyText"/>
    <w:uiPriority w:val="9"/>
    <w:unhideWhenUsed/>
    <w:qFormat/>
    <w:rsid w:val="002634B9"/>
    <w:pPr>
      <w:spacing w:before="100" w:after="100"/>
    </w:pPr>
    <w:rPr>
      <w:rFonts w:ascii="Helvetica" w:eastAsiaTheme="majorEastAsia" w:hAnsi="Helvetica" w:cstheme="majorBidi"/>
      <w:bCs/>
      <w:sz w:val="20"/>
      <w:szCs w:val="20"/>
    </w:rPr>
  </w:style>
  <w:style w:type="paragraph" w:styleId="Bibliography">
    <w:name w:val="Bibliography"/>
    <w:basedOn w:val="Normal"/>
    <w:qFormat/>
    <w:rsid w:val="002634B9"/>
  </w:style>
  <w:style w:type="paragraph" w:styleId="TOCHeading">
    <w:name w:val="TOC Heading"/>
    <w:basedOn w:val="Heading1"/>
    <w:next w:val="BodyText"/>
    <w:uiPriority w:val="39"/>
    <w:unhideWhenUsed/>
    <w:qFormat/>
    <w:rsid w:val="002634B9"/>
    <w:pPr>
      <w:spacing w:before="240" w:line="259" w:lineRule="auto"/>
      <w:outlineLvl w:val="9"/>
    </w:pPr>
    <w:rPr>
      <w:b w:val="0"/>
      <w:bCs w:val="0"/>
      <w:color w:val="365F91" w:themeColor="accent1" w:themeShade="BF"/>
    </w:rPr>
  </w:style>
  <w:style w:type="character" w:styleId="CommentReference">
    <w:name w:val="annotation reference"/>
    <w:basedOn w:val="DefaultParagraphFont"/>
    <w:uiPriority w:val="99"/>
    <w:semiHidden/>
    <w:unhideWhenUsed/>
    <w:rsid w:val="00B946D7"/>
    <w:rPr>
      <w:sz w:val="18"/>
      <w:szCs w:val="18"/>
    </w:rPr>
  </w:style>
  <w:style w:type="paragraph" w:styleId="CommentText">
    <w:name w:val="annotation text"/>
    <w:basedOn w:val="Normal"/>
    <w:link w:val="CommentTextChar"/>
    <w:uiPriority w:val="99"/>
    <w:semiHidden/>
    <w:unhideWhenUsed/>
    <w:rsid w:val="00B946D7"/>
  </w:style>
  <w:style w:type="character" w:customStyle="1" w:styleId="CommentTextChar">
    <w:name w:val="Comment Text Char"/>
    <w:basedOn w:val="DefaultParagraphFont"/>
    <w:link w:val="CommentText"/>
    <w:uiPriority w:val="99"/>
    <w:semiHidden/>
    <w:rsid w:val="00B946D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946D7"/>
    <w:rPr>
      <w:b/>
      <w:bCs/>
      <w:sz w:val="20"/>
      <w:szCs w:val="20"/>
    </w:rPr>
  </w:style>
  <w:style w:type="character" w:customStyle="1" w:styleId="CommentSubjectChar">
    <w:name w:val="Comment Subject Char"/>
    <w:basedOn w:val="CommentTextChar"/>
    <w:link w:val="CommentSubject"/>
    <w:uiPriority w:val="99"/>
    <w:semiHidden/>
    <w:rsid w:val="00B946D7"/>
    <w:rPr>
      <w:rFonts w:ascii="Times New Roman" w:hAnsi="Times New Roman"/>
      <w:b/>
      <w:bCs/>
      <w:sz w:val="20"/>
      <w:szCs w:val="20"/>
    </w:rPr>
  </w:style>
  <w:style w:type="paragraph" w:styleId="BalloonText">
    <w:name w:val="Balloon Text"/>
    <w:basedOn w:val="Normal"/>
    <w:link w:val="BalloonTextChar"/>
    <w:uiPriority w:val="99"/>
    <w:semiHidden/>
    <w:unhideWhenUsed/>
    <w:rsid w:val="00B946D7"/>
    <w:pPr>
      <w:spacing w:after="0"/>
    </w:pPr>
    <w:rPr>
      <w:rFonts w:cs="Times New Roman"/>
      <w:sz w:val="18"/>
      <w:szCs w:val="18"/>
    </w:rPr>
  </w:style>
  <w:style w:type="character" w:customStyle="1" w:styleId="BalloonTextChar">
    <w:name w:val="Balloon Text Char"/>
    <w:basedOn w:val="DefaultParagraphFont"/>
    <w:link w:val="BalloonText"/>
    <w:uiPriority w:val="99"/>
    <w:semiHidden/>
    <w:rsid w:val="00B946D7"/>
    <w:rPr>
      <w:rFonts w:ascii="Times New Roman" w:hAnsi="Times New Roman" w:cs="Times New Roman"/>
      <w:sz w:val="18"/>
      <w:szCs w:val="18"/>
    </w:rPr>
  </w:style>
  <w:style w:type="paragraph" w:styleId="Revision">
    <w:name w:val="Revision"/>
    <w:hidden/>
    <w:uiPriority w:val="99"/>
    <w:semiHidden/>
    <w:rsid w:val="00CB0509"/>
    <w:pPr>
      <w:spacing w:after="0"/>
    </w:pPr>
    <w:rPr>
      <w:rFonts w:ascii="Times New Roman" w:hAnsi="Times New Roman"/>
    </w:rPr>
  </w:style>
  <w:style w:type="paragraph" w:styleId="ListParagraph">
    <w:name w:val="List Paragraph"/>
    <w:basedOn w:val="Normal"/>
    <w:uiPriority w:val="34"/>
    <w:rsid w:val="00802A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caption" w:uiPriority="35"/>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0" w:qFormat="1"/>
    <w:lsdException w:name="TOC Heading" w:uiPriority="39" w:qFormat="1"/>
  </w:latentStyles>
  <w:style w:type="paragraph" w:default="1" w:styleId="Normal">
    <w:name w:val="Normal"/>
    <w:qFormat/>
    <w:rsid w:val="002634B9"/>
    <w:rPr>
      <w:rFonts w:ascii="Times New Roman" w:hAnsi="Times New Roman"/>
    </w:rPr>
  </w:style>
  <w:style w:type="paragraph" w:styleId="Heading1">
    <w:name w:val="heading 1"/>
    <w:basedOn w:val="Normal"/>
    <w:next w:val="BodyText"/>
    <w:link w:val="Heading1Char"/>
    <w:uiPriority w:val="9"/>
    <w:qFormat/>
    <w:rsid w:val="002634B9"/>
    <w:pPr>
      <w:keepNext/>
      <w:keepLines/>
      <w:spacing w:before="360" w:after="240"/>
      <w:jc w:val="center"/>
      <w:outlineLvl w:val="0"/>
    </w:pPr>
    <w:rPr>
      <w:rFonts w:ascii="Helvetica" w:eastAsiaTheme="majorEastAsia" w:hAnsi="Helvetica" w:cstheme="majorBidi"/>
      <w:b/>
      <w:bCs/>
      <w:color w:val="345A8A" w:themeColor="accent1" w:themeShade="B5"/>
      <w:sz w:val="32"/>
      <w:szCs w:val="32"/>
      <w:u w:val="single"/>
    </w:rPr>
  </w:style>
  <w:style w:type="paragraph" w:styleId="Heading2">
    <w:name w:val="heading 2"/>
    <w:basedOn w:val="Normal"/>
    <w:next w:val="BodyText"/>
    <w:link w:val="Heading2Char"/>
    <w:uiPriority w:val="9"/>
    <w:unhideWhenUsed/>
    <w:qFormat/>
    <w:rsid w:val="002634B9"/>
    <w:pPr>
      <w:keepNext/>
      <w:keepLines/>
      <w:spacing w:before="360" w:after="240"/>
      <w:outlineLvl w:val="1"/>
    </w:pPr>
    <w:rPr>
      <w:rFonts w:ascii="Helvetica" w:eastAsiaTheme="majorEastAsia" w:hAnsi="Helvetica" w:cstheme="majorBidi"/>
      <w:b/>
      <w:bCs/>
      <w:color w:val="4F81BD" w:themeColor="accent1"/>
      <w:sz w:val="32"/>
      <w:szCs w:val="32"/>
    </w:rPr>
  </w:style>
  <w:style w:type="paragraph" w:styleId="Heading3">
    <w:name w:val="heading 3"/>
    <w:basedOn w:val="Normal"/>
    <w:next w:val="BodyText"/>
    <w:link w:val="Heading3Char"/>
    <w:uiPriority w:val="9"/>
    <w:unhideWhenUsed/>
    <w:qFormat/>
    <w:rsid w:val="002634B9"/>
    <w:pPr>
      <w:keepNext/>
      <w:keepLines/>
      <w:spacing w:before="200" w:after="0"/>
      <w:outlineLvl w:val="2"/>
    </w:pPr>
    <w:rPr>
      <w:rFonts w:ascii="Helvetica" w:eastAsiaTheme="majorEastAsia" w:hAnsi="Helvetica" w:cstheme="majorBidi"/>
      <w:b/>
      <w:bCs/>
      <w:color w:val="4F81BD" w:themeColor="accent1"/>
      <w:sz w:val="28"/>
      <w:szCs w:val="28"/>
    </w:rPr>
  </w:style>
  <w:style w:type="paragraph" w:styleId="Heading4">
    <w:name w:val="heading 4"/>
    <w:basedOn w:val="Normal"/>
    <w:next w:val="BodyText"/>
    <w:link w:val="Heading4Char"/>
    <w:uiPriority w:val="9"/>
    <w:unhideWhenUsed/>
    <w:qFormat/>
    <w:rsid w:val="002634B9"/>
    <w:pPr>
      <w:keepNext/>
      <w:keepLines/>
      <w:spacing w:before="200" w:after="0"/>
      <w:outlineLvl w:val="3"/>
    </w:pPr>
    <w:rPr>
      <w:rFonts w:ascii="Helvetica" w:eastAsiaTheme="majorEastAsia" w:hAnsi="Helvetica" w:cstheme="majorBidi"/>
      <w:b/>
      <w:bCs/>
      <w:color w:val="4F81BD" w:themeColor="accent1"/>
    </w:rPr>
  </w:style>
  <w:style w:type="paragraph" w:styleId="Heading5">
    <w:name w:val="heading 5"/>
    <w:basedOn w:val="Normal"/>
    <w:next w:val="BodyText"/>
    <w:link w:val="Heading5Char"/>
    <w:uiPriority w:val="9"/>
    <w:unhideWhenUsed/>
    <w:qFormat/>
    <w:rsid w:val="002634B9"/>
    <w:pPr>
      <w:keepNext/>
      <w:keepLines/>
      <w:spacing w:before="200" w:after="0"/>
      <w:outlineLvl w:val="4"/>
    </w:pPr>
    <w:rPr>
      <w:rFonts w:ascii="Helvetica" w:eastAsiaTheme="majorEastAsia" w:hAnsi="Helvetica"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lertTok">
    <w:name w:val="AlertTok"/>
    <w:basedOn w:val="DefaultParagraphFont"/>
    <w:rsid w:val="00E3498F"/>
    <w:rPr>
      <w:rFonts w:ascii="Consolas" w:hAnsi="Consolas"/>
      <w:color w:val="EF2929"/>
      <w:sz w:val="22"/>
      <w:shd w:val="clear" w:color="auto" w:fill="F8F8F8"/>
    </w:rPr>
  </w:style>
  <w:style w:type="paragraph" w:customStyle="1" w:styleId="Authors">
    <w:name w:val="Authors"/>
    <w:next w:val="Normal"/>
    <w:autoRedefine/>
    <w:rsid w:val="00E3498F"/>
    <w:pPr>
      <w:keepNext/>
      <w:keepLines/>
      <w:jc w:val="center"/>
    </w:pPr>
    <w:rPr>
      <w:rFonts w:ascii="Times New Roman" w:hAnsi="Times New Roman"/>
    </w:rPr>
  </w:style>
  <w:style w:type="character" w:customStyle="1" w:styleId="BaseNTok">
    <w:name w:val="BaseNTok"/>
    <w:basedOn w:val="DefaultParagraphFont"/>
    <w:rsid w:val="00E3498F"/>
    <w:rPr>
      <w:rFonts w:ascii="Consolas" w:hAnsi="Consolas"/>
      <w:color w:val="0000CF"/>
      <w:sz w:val="22"/>
      <w:shd w:val="clear" w:color="auto" w:fill="F8F8F8"/>
    </w:rPr>
  </w:style>
  <w:style w:type="paragraph" w:customStyle="1" w:styleId="BlockQuote">
    <w:name w:val="Block Quote"/>
    <w:basedOn w:val="Normal"/>
    <w:next w:val="Normal"/>
    <w:uiPriority w:val="9"/>
    <w:unhideWhenUsed/>
    <w:rsid w:val="00E3498F"/>
    <w:pPr>
      <w:spacing w:before="100" w:after="100"/>
    </w:pPr>
    <w:rPr>
      <w:rFonts w:asciiTheme="majorHAnsi" w:eastAsiaTheme="majorEastAsia" w:hAnsiTheme="majorHAnsi" w:cstheme="majorBidi"/>
      <w:bCs/>
      <w:sz w:val="20"/>
      <w:szCs w:val="20"/>
    </w:rPr>
  </w:style>
  <w:style w:type="paragraph" w:styleId="BodyText">
    <w:name w:val="Body Text"/>
    <w:basedOn w:val="Normal"/>
    <w:link w:val="BodyTextChar"/>
    <w:qFormat/>
    <w:rsid w:val="002634B9"/>
    <w:pPr>
      <w:spacing w:before="180" w:after="180"/>
    </w:pPr>
  </w:style>
  <w:style w:type="character" w:customStyle="1" w:styleId="BodyTextChar">
    <w:name w:val="Body Text Char"/>
    <w:basedOn w:val="DefaultParagraphFont"/>
    <w:link w:val="BodyText"/>
    <w:rsid w:val="002634B9"/>
    <w:rPr>
      <w:rFonts w:ascii="Times New Roman" w:hAnsi="Times New Roman"/>
    </w:rPr>
  </w:style>
  <w:style w:type="character" w:customStyle="1" w:styleId="BodyTextChar1">
    <w:name w:val="Body Text Char1"/>
    <w:basedOn w:val="DefaultParagraphFont"/>
    <w:rsid w:val="00E3498F"/>
    <w:rPr>
      <w:rFonts w:ascii="Times New Roman" w:eastAsiaTheme="minorHAnsi" w:hAnsi="Times New Roman"/>
      <w:lang w:val="en-US"/>
    </w:rPr>
  </w:style>
  <w:style w:type="character" w:customStyle="1" w:styleId="CharTok">
    <w:name w:val="CharTok"/>
    <w:basedOn w:val="DefaultParagraphFont"/>
    <w:rsid w:val="00E3498F"/>
    <w:rPr>
      <w:rFonts w:ascii="Consolas" w:hAnsi="Consolas"/>
      <w:color w:val="4E9A06"/>
      <w:sz w:val="22"/>
      <w:shd w:val="clear" w:color="auto" w:fill="F8F8F8"/>
    </w:rPr>
  </w:style>
  <w:style w:type="character" w:customStyle="1" w:styleId="CommentTok">
    <w:name w:val="CommentTok"/>
    <w:basedOn w:val="DefaultParagraphFont"/>
    <w:rsid w:val="00E3498F"/>
    <w:rPr>
      <w:rFonts w:ascii="Consolas" w:hAnsi="Consolas"/>
      <w:i/>
      <w:color w:val="8F5902"/>
      <w:sz w:val="22"/>
      <w:shd w:val="clear" w:color="auto" w:fill="F8F8F8"/>
    </w:rPr>
  </w:style>
  <w:style w:type="paragraph" w:customStyle="1" w:styleId="Compact">
    <w:name w:val="Compact"/>
    <w:basedOn w:val="BodyText"/>
    <w:qFormat/>
    <w:rsid w:val="002634B9"/>
    <w:pPr>
      <w:spacing w:before="36" w:after="36"/>
    </w:pPr>
  </w:style>
  <w:style w:type="character" w:customStyle="1" w:styleId="DataTypeTok">
    <w:name w:val="DataTypeTok"/>
    <w:basedOn w:val="DefaultParagraphFont"/>
    <w:rsid w:val="00E3498F"/>
    <w:rPr>
      <w:rFonts w:ascii="Consolas" w:hAnsi="Consolas"/>
      <w:color w:val="204A87"/>
      <w:sz w:val="22"/>
      <w:shd w:val="clear" w:color="auto" w:fill="F8F8F8"/>
    </w:rPr>
  </w:style>
  <w:style w:type="paragraph" w:styleId="Date">
    <w:name w:val="Date"/>
    <w:next w:val="BodyText"/>
    <w:link w:val="DateChar"/>
    <w:qFormat/>
    <w:rsid w:val="002634B9"/>
    <w:pPr>
      <w:keepNext/>
      <w:keepLines/>
      <w:jc w:val="center"/>
    </w:pPr>
    <w:rPr>
      <w:rFonts w:ascii="Times New Roman" w:hAnsi="Times New Roman"/>
    </w:rPr>
  </w:style>
  <w:style w:type="character" w:customStyle="1" w:styleId="DateChar">
    <w:name w:val="Date Char"/>
    <w:basedOn w:val="DefaultParagraphFont"/>
    <w:link w:val="Date"/>
    <w:rsid w:val="001A10E9"/>
    <w:rPr>
      <w:rFonts w:ascii="Times New Roman" w:hAnsi="Times New Roman"/>
    </w:rPr>
  </w:style>
  <w:style w:type="character" w:customStyle="1" w:styleId="DecValTok">
    <w:name w:val="DecValTok"/>
    <w:basedOn w:val="DefaultParagraphFont"/>
    <w:rsid w:val="00E3498F"/>
    <w:rPr>
      <w:rFonts w:ascii="Consolas" w:hAnsi="Consolas"/>
      <w:color w:val="0000CF"/>
      <w:sz w:val="22"/>
      <w:shd w:val="clear" w:color="auto" w:fill="F8F8F8"/>
    </w:rPr>
  </w:style>
  <w:style w:type="paragraph" w:customStyle="1" w:styleId="Definition">
    <w:name w:val="Definition"/>
    <w:basedOn w:val="Normal"/>
    <w:rsid w:val="00E3498F"/>
  </w:style>
  <w:style w:type="paragraph" w:customStyle="1" w:styleId="DefinitionTerm">
    <w:name w:val="Definition Term"/>
    <w:basedOn w:val="Normal"/>
    <w:next w:val="Definition"/>
    <w:rsid w:val="00E3498F"/>
    <w:pPr>
      <w:keepNext/>
      <w:keepLines/>
    </w:pPr>
    <w:rPr>
      <w:b/>
    </w:rPr>
  </w:style>
  <w:style w:type="character" w:customStyle="1" w:styleId="ErrorTok">
    <w:name w:val="ErrorTok"/>
    <w:basedOn w:val="DefaultParagraphFont"/>
    <w:rsid w:val="00E3498F"/>
    <w:rPr>
      <w:rFonts w:ascii="Consolas" w:hAnsi="Consolas"/>
      <w:b/>
      <w:sz w:val="22"/>
      <w:shd w:val="clear" w:color="auto" w:fill="F8F8F8"/>
    </w:rPr>
  </w:style>
  <w:style w:type="character" w:customStyle="1" w:styleId="FloatTok">
    <w:name w:val="FloatTok"/>
    <w:basedOn w:val="DefaultParagraphFont"/>
    <w:rsid w:val="00E3498F"/>
    <w:rPr>
      <w:rFonts w:ascii="Consolas" w:hAnsi="Consolas"/>
      <w:color w:val="0000CF"/>
      <w:sz w:val="22"/>
      <w:shd w:val="clear" w:color="auto" w:fill="F8F8F8"/>
    </w:rPr>
  </w:style>
  <w:style w:type="character" w:customStyle="1" w:styleId="FootnoteRef">
    <w:name w:val="Footnote Ref"/>
    <w:basedOn w:val="BodyTextChar"/>
    <w:rsid w:val="00E3498F"/>
    <w:rPr>
      <w:rFonts w:ascii="Times New Roman" w:eastAsiaTheme="minorHAnsi" w:hAnsi="Times New Roman"/>
      <w:i w:val="0"/>
      <w:vertAlign w:val="superscript"/>
      <w:lang w:val="en-US"/>
    </w:rPr>
  </w:style>
  <w:style w:type="paragraph" w:styleId="FootnoteText">
    <w:name w:val="footnote text"/>
    <w:basedOn w:val="Normal"/>
    <w:link w:val="FootnoteTextChar"/>
    <w:uiPriority w:val="9"/>
    <w:unhideWhenUsed/>
    <w:qFormat/>
    <w:rsid w:val="002634B9"/>
  </w:style>
  <w:style w:type="character" w:customStyle="1" w:styleId="FootnoteTextChar">
    <w:name w:val="Footnote Text Char"/>
    <w:basedOn w:val="DefaultParagraphFont"/>
    <w:link w:val="FootnoteText"/>
    <w:uiPriority w:val="9"/>
    <w:rsid w:val="001A10E9"/>
    <w:rPr>
      <w:rFonts w:ascii="Times New Roman" w:hAnsi="Times New Roman"/>
    </w:rPr>
  </w:style>
  <w:style w:type="character" w:customStyle="1" w:styleId="FunctionTok">
    <w:name w:val="FunctionTok"/>
    <w:basedOn w:val="DefaultParagraphFont"/>
    <w:rsid w:val="00E3498F"/>
    <w:rPr>
      <w:rFonts w:ascii="Consolas" w:hAnsi="Consolas"/>
      <w:color w:val="000000"/>
      <w:sz w:val="22"/>
      <w:shd w:val="clear" w:color="auto" w:fill="F8F8F8"/>
    </w:rPr>
  </w:style>
  <w:style w:type="character" w:customStyle="1" w:styleId="Heading1Char">
    <w:name w:val="Heading 1 Char"/>
    <w:basedOn w:val="DefaultParagraphFont"/>
    <w:link w:val="Heading1"/>
    <w:uiPriority w:val="9"/>
    <w:rsid w:val="001A10E9"/>
    <w:rPr>
      <w:rFonts w:ascii="Helvetica" w:eastAsiaTheme="majorEastAsia" w:hAnsi="Helvetica" w:cstheme="majorBidi"/>
      <w:b/>
      <w:bCs/>
      <w:color w:val="345A8A" w:themeColor="accent1" w:themeShade="B5"/>
      <w:sz w:val="32"/>
      <w:szCs w:val="32"/>
      <w:u w:val="single"/>
    </w:rPr>
  </w:style>
  <w:style w:type="character" w:customStyle="1" w:styleId="Heading2Char">
    <w:name w:val="Heading 2 Char"/>
    <w:basedOn w:val="DefaultParagraphFont"/>
    <w:link w:val="Heading2"/>
    <w:uiPriority w:val="9"/>
    <w:rsid w:val="001A10E9"/>
    <w:rPr>
      <w:rFonts w:ascii="Helvetica" w:eastAsiaTheme="majorEastAsia" w:hAnsi="Helvetica" w:cstheme="majorBidi"/>
      <w:b/>
      <w:bCs/>
      <w:color w:val="4F81BD" w:themeColor="accent1"/>
      <w:sz w:val="32"/>
      <w:szCs w:val="32"/>
    </w:rPr>
  </w:style>
  <w:style w:type="character" w:customStyle="1" w:styleId="Heading3Char">
    <w:name w:val="Heading 3 Char"/>
    <w:basedOn w:val="DefaultParagraphFont"/>
    <w:link w:val="Heading3"/>
    <w:uiPriority w:val="9"/>
    <w:rsid w:val="001A10E9"/>
    <w:rPr>
      <w:rFonts w:ascii="Helvetica" w:eastAsiaTheme="majorEastAsia" w:hAnsi="Helvetica" w:cstheme="majorBidi"/>
      <w:b/>
      <w:bCs/>
      <w:color w:val="4F81BD" w:themeColor="accent1"/>
      <w:sz w:val="28"/>
      <w:szCs w:val="28"/>
    </w:rPr>
  </w:style>
  <w:style w:type="character" w:customStyle="1" w:styleId="Heading4Char">
    <w:name w:val="Heading 4 Char"/>
    <w:basedOn w:val="DefaultParagraphFont"/>
    <w:link w:val="Heading4"/>
    <w:uiPriority w:val="9"/>
    <w:rsid w:val="001A10E9"/>
    <w:rPr>
      <w:rFonts w:ascii="Helvetica" w:eastAsiaTheme="majorEastAsia" w:hAnsi="Helvetica" w:cstheme="majorBidi"/>
      <w:b/>
      <w:bCs/>
      <w:color w:val="4F81BD" w:themeColor="accent1"/>
    </w:rPr>
  </w:style>
  <w:style w:type="character" w:customStyle="1" w:styleId="Heading5Char">
    <w:name w:val="Heading 5 Char"/>
    <w:basedOn w:val="DefaultParagraphFont"/>
    <w:link w:val="Heading5"/>
    <w:uiPriority w:val="9"/>
    <w:rsid w:val="001A10E9"/>
    <w:rPr>
      <w:rFonts w:ascii="Helvetica" w:eastAsiaTheme="majorEastAsia" w:hAnsi="Helvetica" w:cstheme="majorBidi"/>
      <w:i/>
      <w:iCs/>
      <w:color w:val="4F81BD" w:themeColor="accent1"/>
    </w:rPr>
  </w:style>
  <w:style w:type="paragraph" w:customStyle="1" w:styleId="ImageCaption">
    <w:name w:val="Image Caption"/>
    <w:basedOn w:val="Normal"/>
    <w:rsid w:val="00E3498F"/>
    <w:pPr>
      <w:spacing w:after="120"/>
    </w:pPr>
    <w:rPr>
      <w:i/>
    </w:rPr>
  </w:style>
  <w:style w:type="character" w:customStyle="1" w:styleId="KeywordTok">
    <w:name w:val="KeywordTok"/>
    <w:basedOn w:val="DefaultParagraphFont"/>
    <w:rsid w:val="00E3498F"/>
    <w:rPr>
      <w:rFonts w:ascii="Consolas" w:hAnsi="Consolas"/>
      <w:b/>
      <w:color w:val="204A87"/>
      <w:sz w:val="22"/>
      <w:shd w:val="clear" w:color="auto" w:fill="F8F8F8"/>
    </w:rPr>
  </w:style>
  <w:style w:type="character" w:customStyle="1" w:styleId="Link">
    <w:name w:val="Link"/>
    <w:basedOn w:val="BodyTextChar"/>
    <w:rsid w:val="00E3498F"/>
    <w:rPr>
      <w:rFonts w:ascii="Times New Roman" w:eastAsiaTheme="minorHAnsi" w:hAnsi="Times New Roman"/>
      <w:i w:val="0"/>
      <w:color w:val="4F81BD" w:themeColor="accent1"/>
      <w:lang w:val="en-US"/>
    </w:rPr>
  </w:style>
  <w:style w:type="character" w:customStyle="1" w:styleId="NormalTok">
    <w:name w:val="NormalTok"/>
    <w:basedOn w:val="DefaultParagraphFont"/>
    <w:rsid w:val="00E3498F"/>
    <w:rPr>
      <w:rFonts w:ascii="Consolas" w:hAnsi="Consolas"/>
      <w:sz w:val="22"/>
      <w:shd w:val="clear" w:color="auto" w:fill="F8F8F8"/>
    </w:rPr>
  </w:style>
  <w:style w:type="character" w:customStyle="1" w:styleId="OtherTok">
    <w:name w:val="OtherTok"/>
    <w:basedOn w:val="DefaultParagraphFont"/>
    <w:rsid w:val="00E3498F"/>
    <w:rPr>
      <w:rFonts w:ascii="Consolas" w:hAnsi="Consolas"/>
      <w:color w:val="8F5902"/>
      <w:sz w:val="22"/>
      <w:shd w:val="clear" w:color="auto" w:fill="F8F8F8"/>
    </w:rPr>
  </w:style>
  <w:style w:type="character" w:customStyle="1" w:styleId="RegionMarkerTok">
    <w:name w:val="RegionMarkerTok"/>
    <w:basedOn w:val="DefaultParagraphFont"/>
    <w:rsid w:val="00E3498F"/>
    <w:rPr>
      <w:rFonts w:ascii="Consolas" w:hAnsi="Consolas"/>
      <w:sz w:val="22"/>
      <w:shd w:val="clear" w:color="auto" w:fill="F8F8F8"/>
    </w:rPr>
  </w:style>
  <w:style w:type="paragraph" w:customStyle="1" w:styleId="SourceCode">
    <w:name w:val="Source Code"/>
    <w:basedOn w:val="Normal"/>
    <w:link w:val="VerbatimChar"/>
    <w:rsid w:val="00E3498F"/>
    <w:pPr>
      <w:shd w:val="clear" w:color="auto" w:fill="F8F8F8"/>
      <w:wordWrap w:val="0"/>
    </w:pPr>
  </w:style>
  <w:style w:type="character" w:customStyle="1" w:styleId="VerbatimChar">
    <w:name w:val="Verbatim Char"/>
    <w:basedOn w:val="BodyTextChar"/>
    <w:link w:val="SourceCode"/>
    <w:rsid w:val="00E3498F"/>
    <w:rPr>
      <w:rFonts w:ascii="Times New Roman" w:eastAsiaTheme="minorHAnsi" w:hAnsi="Times New Roman"/>
      <w:i/>
      <w:shd w:val="clear" w:color="auto" w:fill="F8F8F8"/>
      <w:lang w:val="en-US"/>
    </w:rPr>
  </w:style>
  <w:style w:type="character" w:customStyle="1" w:styleId="StringTok">
    <w:name w:val="StringTok"/>
    <w:basedOn w:val="VerbatimChar"/>
    <w:rsid w:val="00E3498F"/>
    <w:rPr>
      <w:rFonts w:ascii="Consolas" w:eastAsiaTheme="minorHAnsi" w:hAnsi="Consolas"/>
      <w:i/>
      <w:color w:val="4E9A06"/>
      <w:sz w:val="22"/>
      <w:shd w:val="clear" w:color="auto" w:fill="F8F8F8"/>
      <w:lang w:val="en-US"/>
    </w:rPr>
  </w:style>
  <w:style w:type="paragraph" w:customStyle="1" w:styleId="TableCaption">
    <w:name w:val="Table Caption"/>
    <w:basedOn w:val="Normal"/>
    <w:rsid w:val="00E3498F"/>
    <w:pPr>
      <w:spacing w:after="120"/>
    </w:pPr>
    <w:rPr>
      <w:i/>
    </w:rPr>
  </w:style>
  <w:style w:type="paragraph" w:styleId="Title">
    <w:name w:val="Title"/>
    <w:basedOn w:val="Normal"/>
    <w:next w:val="BodyText"/>
    <w:link w:val="TitleChar"/>
    <w:qFormat/>
    <w:rsid w:val="002634B9"/>
    <w:pPr>
      <w:keepNext/>
      <w:keepLines/>
      <w:spacing w:after="240" w:line="360" w:lineRule="auto"/>
      <w:jc w:val="center"/>
    </w:pPr>
    <w:rPr>
      <w:rFonts w:ascii="Helvetica" w:eastAsiaTheme="majorEastAsia" w:hAnsi="Helvetica" w:cstheme="majorBidi"/>
      <w:b/>
      <w:bCs/>
      <w:color w:val="345A8A" w:themeColor="accent1" w:themeShade="B5"/>
      <w:sz w:val="36"/>
      <w:szCs w:val="36"/>
    </w:rPr>
  </w:style>
  <w:style w:type="character" w:customStyle="1" w:styleId="TitleChar">
    <w:name w:val="Title Char"/>
    <w:basedOn w:val="DefaultParagraphFont"/>
    <w:link w:val="Title"/>
    <w:rsid w:val="001A10E9"/>
    <w:rPr>
      <w:rFonts w:ascii="Helvetica" w:eastAsiaTheme="majorEastAsia" w:hAnsi="Helvetica" w:cstheme="majorBidi"/>
      <w:b/>
      <w:bCs/>
      <w:color w:val="345A8A" w:themeColor="accent1" w:themeShade="B5"/>
      <w:sz w:val="36"/>
      <w:szCs w:val="36"/>
    </w:rPr>
  </w:style>
  <w:style w:type="paragraph" w:customStyle="1" w:styleId="FirstParagraph">
    <w:name w:val="First Paragraph"/>
    <w:basedOn w:val="BodyText"/>
    <w:next w:val="BodyText"/>
    <w:qFormat/>
    <w:rsid w:val="002634B9"/>
  </w:style>
  <w:style w:type="paragraph" w:customStyle="1" w:styleId="Author">
    <w:name w:val="Author"/>
    <w:next w:val="BodyText"/>
    <w:qFormat/>
    <w:rsid w:val="002634B9"/>
    <w:pPr>
      <w:keepNext/>
      <w:keepLines/>
      <w:spacing w:line="360" w:lineRule="auto"/>
      <w:jc w:val="center"/>
    </w:pPr>
    <w:rPr>
      <w:rFonts w:ascii="Times New Roman" w:hAnsi="Times New Roman"/>
    </w:rPr>
  </w:style>
  <w:style w:type="paragraph" w:customStyle="1" w:styleId="Abstract">
    <w:name w:val="Abstract"/>
    <w:basedOn w:val="Normal"/>
    <w:next w:val="BodyText"/>
    <w:qFormat/>
    <w:rsid w:val="002634B9"/>
    <w:pPr>
      <w:keepNext/>
      <w:keepLines/>
      <w:spacing w:before="300" w:after="300"/>
    </w:pPr>
    <w:rPr>
      <w:sz w:val="20"/>
      <w:szCs w:val="20"/>
    </w:rPr>
  </w:style>
  <w:style w:type="paragraph" w:styleId="Subtitle">
    <w:name w:val="Subtitle"/>
    <w:basedOn w:val="Title"/>
    <w:next w:val="BodyText"/>
    <w:link w:val="SubtitleChar"/>
    <w:qFormat/>
    <w:rsid w:val="002634B9"/>
    <w:pPr>
      <w:spacing w:before="240"/>
    </w:pPr>
    <w:rPr>
      <w:sz w:val="30"/>
      <w:szCs w:val="30"/>
    </w:rPr>
  </w:style>
  <w:style w:type="character" w:customStyle="1" w:styleId="SubtitleChar">
    <w:name w:val="Subtitle Char"/>
    <w:basedOn w:val="DefaultParagraphFont"/>
    <w:link w:val="Subtitle"/>
    <w:rsid w:val="001A10E9"/>
    <w:rPr>
      <w:rFonts w:ascii="Helvetica" w:eastAsiaTheme="majorEastAsia" w:hAnsi="Helvetica" w:cstheme="majorBidi"/>
      <w:b/>
      <w:bCs/>
      <w:color w:val="345A8A" w:themeColor="accent1" w:themeShade="B5"/>
      <w:sz w:val="30"/>
      <w:szCs w:val="30"/>
    </w:rPr>
  </w:style>
  <w:style w:type="paragraph" w:styleId="BlockText">
    <w:name w:val="Block Text"/>
    <w:basedOn w:val="BodyText"/>
    <w:next w:val="BodyText"/>
    <w:uiPriority w:val="9"/>
    <w:unhideWhenUsed/>
    <w:qFormat/>
    <w:rsid w:val="002634B9"/>
    <w:pPr>
      <w:spacing w:before="100" w:after="100"/>
    </w:pPr>
    <w:rPr>
      <w:rFonts w:ascii="Helvetica" w:eastAsiaTheme="majorEastAsia" w:hAnsi="Helvetica" w:cstheme="majorBidi"/>
      <w:bCs/>
      <w:sz w:val="20"/>
      <w:szCs w:val="20"/>
    </w:rPr>
  </w:style>
  <w:style w:type="paragraph" w:styleId="Bibliography">
    <w:name w:val="Bibliography"/>
    <w:basedOn w:val="Normal"/>
    <w:qFormat/>
    <w:rsid w:val="002634B9"/>
  </w:style>
  <w:style w:type="paragraph" w:styleId="TOCHeading">
    <w:name w:val="TOC Heading"/>
    <w:basedOn w:val="Heading1"/>
    <w:next w:val="BodyText"/>
    <w:uiPriority w:val="39"/>
    <w:unhideWhenUsed/>
    <w:qFormat/>
    <w:rsid w:val="002634B9"/>
    <w:pPr>
      <w:spacing w:before="240" w:line="259" w:lineRule="auto"/>
      <w:outlineLvl w:val="9"/>
    </w:pPr>
    <w:rPr>
      <w:b w:val="0"/>
      <w:bCs w:val="0"/>
      <w:color w:val="365F91" w:themeColor="accent1" w:themeShade="BF"/>
    </w:rPr>
  </w:style>
  <w:style w:type="character" w:styleId="CommentReference">
    <w:name w:val="annotation reference"/>
    <w:basedOn w:val="DefaultParagraphFont"/>
    <w:uiPriority w:val="99"/>
    <w:semiHidden/>
    <w:unhideWhenUsed/>
    <w:rsid w:val="00B946D7"/>
    <w:rPr>
      <w:sz w:val="18"/>
      <w:szCs w:val="18"/>
    </w:rPr>
  </w:style>
  <w:style w:type="paragraph" w:styleId="CommentText">
    <w:name w:val="annotation text"/>
    <w:basedOn w:val="Normal"/>
    <w:link w:val="CommentTextChar"/>
    <w:uiPriority w:val="99"/>
    <w:semiHidden/>
    <w:unhideWhenUsed/>
    <w:rsid w:val="00B946D7"/>
  </w:style>
  <w:style w:type="character" w:customStyle="1" w:styleId="CommentTextChar">
    <w:name w:val="Comment Text Char"/>
    <w:basedOn w:val="DefaultParagraphFont"/>
    <w:link w:val="CommentText"/>
    <w:uiPriority w:val="99"/>
    <w:semiHidden/>
    <w:rsid w:val="00B946D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946D7"/>
    <w:rPr>
      <w:b/>
      <w:bCs/>
      <w:sz w:val="20"/>
      <w:szCs w:val="20"/>
    </w:rPr>
  </w:style>
  <w:style w:type="character" w:customStyle="1" w:styleId="CommentSubjectChar">
    <w:name w:val="Comment Subject Char"/>
    <w:basedOn w:val="CommentTextChar"/>
    <w:link w:val="CommentSubject"/>
    <w:uiPriority w:val="99"/>
    <w:semiHidden/>
    <w:rsid w:val="00B946D7"/>
    <w:rPr>
      <w:rFonts w:ascii="Times New Roman" w:hAnsi="Times New Roman"/>
      <w:b/>
      <w:bCs/>
      <w:sz w:val="20"/>
      <w:szCs w:val="20"/>
    </w:rPr>
  </w:style>
  <w:style w:type="paragraph" w:styleId="BalloonText">
    <w:name w:val="Balloon Text"/>
    <w:basedOn w:val="Normal"/>
    <w:link w:val="BalloonTextChar"/>
    <w:uiPriority w:val="99"/>
    <w:semiHidden/>
    <w:unhideWhenUsed/>
    <w:rsid w:val="00B946D7"/>
    <w:pPr>
      <w:spacing w:after="0"/>
    </w:pPr>
    <w:rPr>
      <w:rFonts w:cs="Times New Roman"/>
      <w:sz w:val="18"/>
      <w:szCs w:val="18"/>
    </w:rPr>
  </w:style>
  <w:style w:type="character" w:customStyle="1" w:styleId="BalloonTextChar">
    <w:name w:val="Balloon Text Char"/>
    <w:basedOn w:val="DefaultParagraphFont"/>
    <w:link w:val="BalloonText"/>
    <w:uiPriority w:val="99"/>
    <w:semiHidden/>
    <w:rsid w:val="00B946D7"/>
    <w:rPr>
      <w:rFonts w:ascii="Times New Roman" w:hAnsi="Times New Roman" w:cs="Times New Roman"/>
      <w:sz w:val="18"/>
      <w:szCs w:val="18"/>
    </w:rPr>
  </w:style>
  <w:style w:type="paragraph" w:styleId="Revision">
    <w:name w:val="Revision"/>
    <w:hidden/>
    <w:uiPriority w:val="99"/>
    <w:semiHidden/>
    <w:rsid w:val="00CB0509"/>
    <w:pPr>
      <w:spacing w:after="0"/>
    </w:pPr>
    <w:rPr>
      <w:rFonts w:ascii="Times New Roman" w:hAnsi="Times New Roman"/>
    </w:rPr>
  </w:style>
  <w:style w:type="paragraph" w:styleId="ListParagraph">
    <w:name w:val="List Paragraph"/>
    <w:basedOn w:val="Normal"/>
    <w:uiPriority w:val="34"/>
    <w:rsid w:val="00802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Wojciechowski</dc:creator>
  <cp:lastModifiedBy>Richard Upton</cp:lastModifiedBy>
  <cp:revision>6</cp:revision>
  <dcterms:created xsi:type="dcterms:W3CDTF">2016-02-10T02:43:00Z</dcterms:created>
  <dcterms:modified xsi:type="dcterms:W3CDTF">2016-02-10T03:23:00Z</dcterms:modified>
</cp:coreProperties>
</file>